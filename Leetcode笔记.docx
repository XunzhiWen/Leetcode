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3274E7" w14:textId="77777777" w:rsidR="0029491D" w:rsidRDefault="0029491D" w:rsidP="0029491D">
      <w:pPr>
        <w:ind w:firstLine="420"/>
      </w:pPr>
      <w:r>
        <w:t>### 如何做笔记</w:t>
      </w:r>
    </w:p>
    <w:p w14:paraId="69BB9C6E" w14:textId="77777777" w:rsidR="0029491D" w:rsidRDefault="0029491D" w:rsidP="0029491D">
      <w:pPr>
        <w:ind w:firstLine="420"/>
      </w:pPr>
      <w:r>
        <w:t xml:space="preserve">- </w:t>
      </w:r>
      <w:r w:rsidRPr="0029491D">
        <w:rPr>
          <w:b/>
          <w:bCs/>
        </w:rPr>
        <w:t>易错点记录</w:t>
      </w:r>
      <w:r>
        <w:t>，只要不是一次过的题，就存在易错点，比如语法错啦，边界条件少啦等等。很典型的递归错误就是忘了加退出条件。这样的错误记录了两三遍之后，就再也不会错了。</w:t>
      </w:r>
    </w:p>
    <w:p w14:paraId="31E1F9C4" w14:textId="0DF8ED1B" w:rsidR="0029491D" w:rsidRDefault="0029491D" w:rsidP="0029491D">
      <w:pPr>
        <w:ind w:firstLine="420"/>
      </w:pPr>
      <w:r>
        <w:t xml:space="preserve">- </w:t>
      </w:r>
      <w:r w:rsidRPr="0029491D">
        <w:rPr>
          <w:b/>
          <w:bCs/>
        </w:rPr>
        <w:t>语法记录</w:t>
      </w:r>
      <w:r>
        <w:t>，很多常用的语法，比如各种数据结构的初始化比如初始化一个list of list: List&lt;List&lt;Integer&gt;&gt; lol = new LinkedList&lt;List&lt;Integer&gt;&gt;();`，再比如数组排序，以及如何使用compare函数</w:t>
      </w:r>
    </w:p>
    <w:p w14:paraId="669EEBF9" w14:textId="79CF9B6D" w:rsidR="0029491D" w:rsidRDefault="0029491D" w:rsidP="0029491D">
      <w:pPr>
        <w:ind w:firstLine="420"/>
      </w:pPr>
      <w:r>
        <w:t xml:space="preserve">- </w:t>
      </w:r>
      <w:r w:rsidRPr="0029491D">
        <w:rPr>
          <w:b/>
          <w:bCs/>
        </w:rPr>
        <w:t>知识点记录</w:t>
      </w:r>
      <w:r>
        <w:t>，给每一类题都建一个文件，推荐Dropbox的paper或者Evernote。按前面第二步的方法做的时候将题目归类并记录。记录的时候，就用一句话记录这题的题号，用的关键知识点，和关键代码，这样的好处是下次复习的时候可以快速想起，比如明天就要面试FB了，今天晚上你不可能做新题了，你就可以看你记录的这些关键点，复习效率特别高。</w:t>
      </w:r>
    </w:p>
    <w:p w14:paraId="6965588A" w14:textId="5A8C308A" w:rsidR="00280A5A" w:rsidRDefault="0029491D" w:rsidP="0029491D">
      <w:pPr>
        <w:ind w:firstLine="420"/>
      </w:pPr>
      <w:r>
        <w:t xml:space="preserve">- </w:t>
      </w:r>
      <w:r w:rsidRPr="0029491D">
        <w:rPr>
          <w:b/>
          <w:bCs/>
        </w:rPr>
        <w:t>好题分析</w:t>
      </w:r>
      <w:r>
        <w:t>，上一点是每题必须做，这一点是选择性的，当你做到一道题卡了很久，或者学到很多知识点（有好几个follow up），你可以写一篇文章来分析，来记录你是如何一步一步优化做出最优解的。</w:t>
      </w:r>
    </w:p>
    <w:p w14:paraId="4F2F15F1" w14:textId="5C69A966" w:rsidR="0029491D" w:rsidRDefault="0029491D" w:rsidP="0029491D">
      <w:pPr>
        <w:ind w:firstLine="420"/>
      </w:pPr>
    </w:p>
    <w:p w14:paraId="5C9488A4" w14:textId="5AA992FC" w:rsidR="0029491D" w:rsidRDefault="0029491D" w:rsidP="0029491D">
      <w:pPr>
        <w:ind w:firstLine="420"/>
      </w:pPr>
      <w:r>
        <w:t>2023年9月10日星期日</w:t>
      </w:r>
      <w:r>
        <w:rPr>
          <w:rFonts w:hint="eastAsia"/>
        </w:rPr>
        <w:t>：</w:t>
      </w:r>
    </w:p>
    <w:p w14:paraId="3678B52C" w14:textId="20B212F3" w:rsidR="0029491D" w:rsidRDefault="0029491D" w:rsidP="0029491D">
      <w:pPr>
        <w:pStyle w:val="a3"/>
        <w:numPr>
          <w:ilvl w:val="0"/>
          <w:numId w:val="1"/>
        </w:numPr>
        <w:ind w:firstLineChars="0"/>
      </w:pPr>
      <w:r>
        <w:t xml:space="preserve">[1359] </w:t>
      </w:r>
      <w:r w:rsidRPr="0029491D">
        <w:t>Count</w:t>
      </w:r>
      <w:r>
        <w:t xml:space="preserve"> </w:t>
      </w:r>
      <w:r w:rsidRPr="0029491D">
        <w:t>All</w:t>
      </w:r>
      <w:r>
        <w:t xml:space="preserve"> </w:t>
      </w:r>
      <w:r w:rsidRPr="0029491D">
        <w:t>Valid</w:t>
      </w:r>
      <w:r>
        <w:t xml:space="preserve"> </w:t>
      </w:r>
      <w:r w:rsidRPr="0029491D">
        <w:t>Pickup</w:t>
      </w:r>
      <w:r>
        <w:t xml:space="preserve"> </w:t>
      </w:r>
      <w:r w:rsidRPr="0029491D">
        <w:t>and</w:t>
      </w:r>
      <w:r>
        <w:t xml:space="preserve"> </w:t>
      </w:r>
      <w:r w:rsidRPr="0029491D">
        <w:t>Delivery</w:t>
      </w:r>
      <w:r>
        <w:t xml:space="preserve"> </w:t>
      </w:r>
      <w:r w:rsidRPr="0029491D">
        <w:t>Options</w:t>
      </w:r>
    </w:p>
    <w:p w14:paraId="0B376D13" w14:textId="693C5F7B" w:rsidR="0029491D" w:rsidRDefault="0029491D" w:rsidP="0029491D">
      <w:pPr>
        <w:ind w:firstLine="420"/>
      </w:pPr>
      <w:r>
        <w:rPr>
          <w:rFonts w:hint="eastAsia"/>
        </w:rPr>
        <w:t>动态编程/递归法/数学性质分析，重点在于利用数学归纳法或者排列组合的知识分析i</w:t>
      </w:r>
      <w:r>
        <w:t>-&gt;i+1</w:t>
      </w:r>
      <w:r>
        <w:rPr>
          <w:rFonts w:hint="eastAsia"/>
        </w:rPr>
        <w:t>的过程。此外，注意题目中要求【取模】。</w:t>
      </w:r>
    </w:p>
    <w:p w14:paraId="4C27DEDB" w14:textId="6A8DC652" w:rsidR="0029491D" w:rsidRDefault="0029491D" w:rsidP="0029491D">
      <w:pPr>
        <w:pStyle w:val="a3"/>
        <w:numPr>
          <w:ilvl w:val="0"/>
          <w:numId w:val="1"/>
        </w:numPr>
        <w:ind w:firstLineChars="0"/>
      </w:pPr>
      <w:r>
        <w:t xml:space="preserve">[13] </w:t>
      </w:r>
      <w:r w:rsidRPr="0029491D">
        <w:t>Roman</w:t>
      </w:r>
      <w:r>
        <w:t xml:space="preserve"> </w:t>
      </w:r>
      <w:r w:rsidRPr="0029491D">
        <w:t>To</w:t>
      </w:r>
      <w:r>
        <w:t xml:space="preserve"> </w:t>
      </w:r>
      <w:r w:rsidRPr="0029491D">
        <w:t>Integer</w:t>
      </w:r>
    </w:p>
    <w:p w14:paraId="5BFE3405" w14:textId="5D769E10" w:rsidR="0029491D" w:rsidRDefault="0029491D" w:rsidP="0029491D">
      <w:pPr>
        <w:ind w:firstLine="420"/>
      </w:pPr>
      <w:r>
        <w:rPr>
          <w:rFonts w:hint="eastAsia"/>
        </w:rPr>
        <w:t>易错点是注意循环结构何时退出、if和else</w:t>
      </w:r>
      <w:r>
        <w:t xml:space="preserve"> </w:t>
      </w:r>
      <w:r>
        <w:rPr>
          <w:rFonts w:hint="eastAsia"/>
        </w:rPr>
        <w:t>if的区别（if语句会持续执行，而else</w:t>
      </w:r>
      <w:r>
        <w:t xml:space="preserve"> </w:t>
      </w:r>
      <w:r>
        <w:rPr>
          <w:rFonts w:hint="eastAsia"/>
        </w:rPr>
        <w:t>if在if为真后就不执行）。</w:t>
      </w:r>
    </w:p>
    <w:p w14:paraId="2A9ABB15" w14:textId="0D07E45B" w:rsidR="006F72F4" w:rsidRDefault="006F72F4" w:rsidP="0029491D">
      <w:pPr>
        <w:ind w:firstLine="420"/>
      </w:pPr>
    </w:p>
    <w:p w14:paraId="02D034BB" w14:textId="31C23649" w:rsidR="006F72F4" w:rsidRDefault="006F72F4" w:rsidP="0029491D">
      <w:pPr>
        <w:ind w:firstLine="420"/>
      </w:pPr>
      <w:r>
        <w:t>2023年9月19日星期二</w:t>
      </w:r>
    </w:p>
    <w:p w14:paraId="02A94B4A" w14:textId="521FF4E7" w:rsidR="006F72F4" w:rsidRDefault="006F72F4" w:rsidP="006F72F4">
      <w:pPr>
        <w:pStyle w:val="a3"/>
        <w:numPr>
          <w:ilvl w:val="0"/>
          <w:numId w:val="2"/>
        </w:numPr>
        <w:ind w:firstLineChars="0"/>
      </w:pPr>
      <w:r>
        <w:rPr>
          <w:rFonts w:hint="eastAsia"/>
        </w:rPr>
        <w:t>[</w:t>
      </w:r>
      <w:r>
        <w:t xml:space="preserve">234] </w:t>
      </w:r>
      <w:r w:rsidRPr="006F72F4">
        <w:t>Palindrome</w:t>
      </w:r>
      <w:r>
        <w:t xml:space="preserve"> </w:t>
      </w:r>
      <w:r w:rsidRPr="006F72F4">
        <w:t>Linked</w:t>
      </w:r>
      <w:r>
        <w:t xml:space="preserve"> </w:t>
      </w:r>
      <w:r w:rsidRPr="006F72F4">
        <w:t>List</w:t>
      </w:r>
    </w:p>
    <w:p w14:paraId="73837FFE" w14:textId="77777777" w:rsidR="00E258F7" w:rsidRDefault="006F72F4" w:rsidP="006F72F4">
      <w:pPr>
        <w:ind w:firstLine="420"/>
      </w:pPr>
      <w:r>
        <w:rPr>
          <w:rFonts w:hint="eastAsia"/>
        </w:rPr>
        <w:t>检查一个单向链接的链表是否是回文的。</w:t>
      </w:r>
    </w:p>
    <w:p w14:paraId="2F032E44" w14:textId="43CEE712" w:rsidR="006F72F4" w:rsidRDefault="006F72F4" w:rsidP="006F72F4">
      <w:pPr>
        <w:ind w:firstLine="420"/>
      </w:pPr>
      <w:r>
        <w:rPr>
          <w:rFonts w:hint="eastAsia"/>
        </w:rPr>
        <w:t>默认解法很好想，复制一遍即可。递归解法比较巧妙，但是在内存占用上并不占便宜。唯一的内存o（1）解法要在原链表中将后半段反转，反转的算法非常精妙，用两个节点跟踪当前节点和前一个节点（稍后会变成后一个节点），用一个临时节点存放后一个节点的地址。此外，这道题也提供了一个单向链表寻找重点的方法：两指针赛跑，慢的一次一个节点，快的一次两个节点，最终慢的节点会在中点（左）节点停下。</w:t>
      </w:r>
    </w:p>
    <w:p w14:paraId="2E14A943" w14:textId="692CB36C" w:rsidR="00E258F7" w:rsidRDefault="00E258F7" w:rsidP="00E258F7">
      <w:pPr>
        <w:pStyle w:val="a3"/>
        <w:numPr>
          <w:ilvl w:val="0"/>
          <w:numId w:val="2"/>
        </w:numPr>
        <w:ind w:firstLineChars="0"/>
      </w:pPr>
      <w:r>
        <w:rPr>
          <w:rFonts w:hint="eastAsia"/>
        </w:rPr>
        <w:t>[</w:t>
      </w:r>
      <w:r>
        <w:t>383] Ransom Note</w:t>
      </w:r>
    </w:p>
    <w:p w14:paraId="72EC27BF" w14:textId="67765C61" w:rsidR="00E258F7" w:rsidRDefault="00E258F7" w:rsidP="00E258F7">
      <w:pPr>
        <w:ind w:firstLine="420"/>
      </w:pPr>
      <w:r>
        <w:rPr>
          <w:rFonts w:hint="eastAsia"/>
        </w:rPr>
        <w:t>检查杂志字符串里面的字母够不够组成绑票条字符串。</w:t>
      </w:r>
    </w:p>
    <w:p w14:paraId="42C2DD3D" w14:textId="6AAD77B1" w:rsidR="00E258F7" w:rsidRDefault="00E258F7" w:rsidP="00E258F7">
      <w:pPr>
        <w:ind w:firstLine="420"/>
      </w:pPr>
      <w:r>
        <w:rPr>
          <w:rFonts w:hint="eastAsia"/>
        </w:rPr>
        <w:t>这道题应该使用哈希图而不是哈希表，因为当我们用字母做键出现次数做值时，每个键只对应一个值。当且仅当需要每个键对应多个值时才使用哈希表。哈希表可以创建一个，根据另外一个字符串做减法，也可以创建两个做加法再对比，区别不大。</w:t>
      </w:r>
    </w:p>
    <w:p w14:paraId="2360195F" w14:textId="0D6F9A1E" w:rsidR="00E258F7" w:rsidRDefault="00E258F7" w:rsidP="00E258F7">
      <w:pPr>
        <w:ind w:firstLine="420"/>
      </w:pPr>
      <w:r>
        <w:rPr>
          <w:rFonts w:hint="eastAsia"/>
        </w:rPr>
        <w:t>此外，注意Java的string中有一个函数indexOf</w:t>
      </w:r>
      <w:r>
        <w:t>(</w:t>
      </w:r>
      <w:r>
        <w:rPr>
          <w:rFonts w:hint="eastAsia"/>
        </w:rPr>
        <w:t>char</w:t>
      </w:r>
      <w:r>
        <w:t>)</w:t>
      </w:r>
      <w:r>
        <w:rPr>
          <w:rFonts w:hint="eastAsia"/>
        </w:rPr>
        <w:t>可以返回char对应的索引，没有则返回-</w:t>
      </w:r>
      <w:r>
        <w:t>1</w:t>
      </w:r>
      <w:r>
        <w:rPr>
          <w:rFonts w:hint="eastAsia"/>
        </w:rPr>
        <w:t>，可以用于检测并删除某个字母是否在另外一个字符串。</w:t>
      </w:r>
    </w:p>
    <w:p w14:paraId="0D783A68" w14:textId="74B7F7B1" w:rsidR="00E258F7" w:rsidRDefault="00E258F7" w:rsidP="00E258F7">
      <w:pPr>
        <w:ind w:firstLine="420"/>
      </w:pPr>
      <w:r>
        <w:rPr>
          <w:rFonts w:hint="eastAsia"/>
        </w:rPr>
        <w:t>还有一个思路是将两个字符串按字母顺序排列后压入栈，分别对比两个栈的字母，根据字母先后顺序判断真伪。</w:t>
      </w:r>
    </w:p>
    <w:p w14:paraId="50A6355E" w14:textId="29D931E9" w:rsidR="00E258F7" w:rsidRDefault="00E258F7" w:rsidP="00E258F7">
      <w:pPr>
        <w:ind w:firstLine="420"/>
      </w:pPr>
      <w:r>
        <w:rPr>
          <w:rFonts w:hint="eastAsia"/>
        </w:rPr>
        <w:t>最后，注意一些常用方法、结构的时间、空间复杂度，如快排O</w:t>
      </w:r>
      <w:r>
        <w:t>(</w:t>
      </w:r>
      <w:r>
        <w:rPr>
          <w:rFonts w:hint="eastAsia"/>
        </w:rPr>
        <w:t>n</w:t>
      </w:r>
      <w:r>
        <w:t>logn)</w:t>
      </w:r>
      <w:r>
        <w:rPr>
          <w:rFonts w:hint="eastAsia"/>
        </w:rPr>
        <w:t>，哈希表的插入和搜索都是O（1）等。</w:t>
      </w:r>
    </w:p>
    <w:p w14:paraId="0C5C832D" w14:textId="77777777" w:rsidR="00393042" w:rsidRDefault="00393042" w:rsidP="00E258F7">
      <w:pPr>
        <w:ind w:firstLine="420"/>
      </w:pPr>
    </w:p>
    <w:p w14:paraId="0ECB9C38" w14:textId="524068A0" w:rsidR="00393042" w:rsidRDefault="00393042" w:rsidP="00E258F7">
      <w:pPr>
        <w:ind w:firstLine="420"/>
      </w:pPr>
      <w:r>
        <w:t>2023年9月21日星期四</w:t>
      </w:r>
    </w:p>
    <w:p w14:paraId="0BFAA6AF" w14:textId="0F69B3C6" w:rsidR="00393042" w:rsidRDefault="00393042" w:rsidP="00393042">
      <w:pPr>
        <w:pStyle w:val="a3"/>
        <w:numPr>
          <w:ilvl w:val="0"/>
          <w:numId w:val="3"/>
        </w:numPr>
        <w:ind w:firstLineChars="0"/>
      </w:pPr>
      <w:r>
        <w:rPr>
          <w:rFonts w:hint="eastAsia"/>
        </w:rPr>
        <w:t>[</w:t>
      </w:r>
      <w:r>
        <w:t>704]</w:t>
      </w:r>
      <w:r>
        <w:rPr>
          <w:rFonts w:hint="eastAsia"/>
        </w:rPr>
        <w:t>Binary</w:t>
      </w:r>
      <w:r>
        <w:t xml:space="preserve"> </w:t>
      </w:r>
      <w:r>
        <w:rPr>
          <w:rFonts w:hint="eastAsia"/>
        </w:rPr>
        <w:t>Search</w:t>
      </w:r>
    </w:p>
    <w:p w14:paraId="65225CD0" w14:textId="252FD6C0" w:rsidR="00393042" w:rsidRDefault="00393042" w:rsidP="00393042">
      <w:pPr>
        <w:ind w:firstLine="420"/>
      </w:pPr>
      <w:r>
        <w:rPr>
          <w:rFonts w:hint="eastAsia"/>
        </w:rPr>
        <w:t>二分查找的简单实现，只是要注意在这种简单的实现中没必要使用递归，因为递归会占用大量运行时堆栈的内存，而这道题只需要简单的循环就能实现。</w:t>
      </w:r>
    </w:p>
    <w:p w14:paraId="374E3F18" w14:textId="13C4FE5E" w:rsidR="00F150BE" w:rsidRDefault="00F150BE" w:rsidP="00393042">
      <w:pPr>
        <w:ind w:firstLine="420"/>
      </w:pPr>
    </w:p>
    <w:p w14:paraId="075F2129" w14:textId="55B96A97" w:rsidR="00F150BE" w:rsidRDefault="00F150BE" w:rsidP="00393042">
      <w:pPr>
        <w:ind w:firstLine="420"/>
      </w:pPr>
      <w:r>
        <w:lastRenderedPageBreak/>
        <w:t>2023年9月23日星期六</w:t>
      </w:r>
    </w:p>
    <w:p w14:paraId="453B1199" w14:textId="78242A03" w:rsidR="00F150BE" w:rsidRDefault="00F150BE" w:rsidP="00F150BE">
      <w:pPr>
        <w:pStyle w:val="a3"/>
        <w:numPr>
          <w:ilvl w:val="0"/>
          <w:numId w:val="4"/>
        </w:numPr>
        <w:ind w:firstLineChars="0"/>
      </w:pPr>
      <w:r>
        <w:rPr>
          <w:rFonts w:hint="eastAsia"/>
        </w:rPr>
        <w:t>[</w:t>
      </w:r>
      <w:r>
        <w:t>3]</w:t>
      </w:r>
      <w:r w:rsidRPr="00F150BE">
        <w:t xml:space="preserve"> length</w:t>
      </w:r>
      <w:r>
        <w:t xml:space="preserve"> </w:t>
      </w:r>
      <w:r w:rsidRPr="00F150BE">
        <w:t>Of</w:t>
      </w:r>
      <w:r>
        <w:t xml:space="preserve"> </w:t>
      </w:r>
      <w:r w:rsidRPr="00F150BE">
        <w:t>Longest</w:t>
      </w:r>
      <w:r>
        <w:t xml:space="preserve"> </w:t>
      </w:r>
      <w:r w:rsidRPr="00F150BE">
        <w:t>Substring</w:t>
      </w:r>
    </w:p>
    <w:p w14:paraId="1E6CAA21" w14:textId="213C814F" w:rsidR="00F150BE" w:rsidRDefault="00F150BE" w:rsidP="00F150BE">
      <w:pPr>
        <w:ind w:firstLine="420"/>
      </w:pPr>
      <w:r>
        <w:rPr>
          <w:rFonts w:hint="eastAsia"/>
        </w:rPr>
        <w:t>这道题是要求找出输入字符串中无重复字符的最大子字符串的长度。这道题是典型的字符串/数组题，需要用到哈希图和滑窗法缩短运行时间。创新点在于用哈希图查询某字母是否出现，并将最后一次出现重复的字符的索引作为值存在图中。答案中对于索引的更新非常有技巧：</w:t>
      </w:r>
      <w:r w:rsidRPr="00F150BE">
        <w:t xml:space="preserve">                    i = Math.max(hashmap.get(s.charAt(j)) + 1, i);</w:t>
      </w:r>
      <w:r>
        <w:br/>
      </w:r>
      <w:r>
        <w:rPr>
          <w:rFonts w:hint="eastAsia"/>
        </w:rPr>
        <w:t>先将i更新为出现重复的字符对应的索引的值+</w:t>
      </w:r>
      <w:r>
        <w:t>1</w:t>
      </w:r>
      <w:r>
        <w:rPr>
          <w:rFonts w:hint="eastAsia"/>
        </w:rPr>
        <w:t>和当前i值中的最大者，再将结果更新为当前窗口大小和当前结果中的最大值。如此一来，既规避了某个字符在该滑窗之前就出现带来的影响，也巧妙地减少了滑窗的次数，使得运行时间进一步下降。</w:t>
      </w:r>
    </w:p>
    <w:p w14:paraId="29398599" w14:textId="1EC70684" w:rsidR="00D62325" w:rsidRDefault="00D62325" w:rsidP="00F150BE">
      <w:pPr>
        <w:ind w:firstLine="420"/>
      </w:pPr>
    </w:p>
    <w:p w14:paraId="5451B7D0" w14:textId="3B8A7267" w:rsidR="00D62325" w:rsidRDefault="00D62325" w:rsidP="00F150BE">
      <w:pPr>
        <w:ind w:firstLine="420"/>
      </w:pPr>
      <w:r>
        <w:t>2023年9月23日星期六</w:t>
      </w:r>
    </w:p>
    <w:p w14:paraId="4953B1C2" w14:textId="36AD4D69" w:rsidR="00D62325" w:rsidRDefault="00D62325" w:rsidP="00D62325">
      <w:pPr>
        <w:pStyle w:val="a3"/>
        <w:numPr>
          <w:ilvl w:val="0"/>
          <w:numId w:val="5"/>
        </w:numPr>
        <w:ind w:firstLineChars="0"/>
      </w:pPr>
      <w:r>
        <w:rPr>
          <w:rFonts w:hint="eastAsia"/>
        </w:rPr>
        <w:t>[</w:t>
      </w:r>
      <w:r>
        <w:t>2]</w:t>
      </w:r>
      <w:r>
        <w:rPr>
          <w:rFonts w:hint="eastAsia"/>
        </w:rPr>
        <w:t>Add</w:t>
      </w:r>
      <w:r>
        <w:t xml:space="preserve"> Two Numbers</w:t>
      </w:r>
    </w:p>
    <w:p w14:paraId="317F78BB" w14:textId="32CD206B" w:rsidR="00D62325" w:rsidRDefault="00D62325" w:rsidP="00D62325">
      <w:pPr>
        <w:ind w:firstLine="420"/>
      </w:pPr>
      <w:r>
        <w:rPr>
          <w:rFonts w:hint="eastAsia"/>
        </w:rPr>
        <w:t>给两个倒序自然数的链表，以链表的形式输出该两自然数相加的结果。</w:t>
      </w:r>
    </w:p>
    <w:p w14:paraId="02616CFC" w14:textId="11B1A08E" w:rsidR="00D62325" w:rsidRDefault="00D62325" w:rsidP="00D62325">
      <w:pPr>
        <w:ind w:firstLine="420"/>
      </w:pPr>
      <w:r>
        <w:rPr>
          <w:rFonts w:hint="eastAsia"/>
        </w:rPr>
        <w:t>这道题的思维不难，只需要直观的采用竖式逐位计算即可。难点集中在如何把握进位问题，答案采用了将其存储在整数变量中并每次计算时更新的方法。</w:t>
      </w:r>
      <w:r w:rsidR="008D7B58">
        <w:rPr>
          <w:rFonts w:hint="eastAsia"/>
        </w:rPr>
        <w:t>最后注意循环结束的条件除了要判断两个链表是否循环完毕，还要检查是否还需要最后进位。</w:t>
      </w:r>
    </w:p>
    <w:p w14:paraId="32F81AEF" w14:textId="4C587514" w:rsidR="008D7B58" w:rsidRDefault="007D3473" w:rsidP="007D3473">
      <w:pPr>
        <w:pStyle w:val="a3"/>
        <w:numPr>
          <w:ilvl w:val="0"/>
          <w:numId w:val="4"/>
        </w:numPr>
        <w:ind w:firstLineChars="0"/>
      </w:pPr>
      <w:r>
        <w:rPr>
          <w:rFonts w:hint="eastAsia"/>
        </w:rPr>
        <w:t>[</w:t>
      </w:r>
      <w:r>
        <w:t>4]</w:t>
      </w:r>
      <w:r>
        <w:rPr>
          <w:rFonts w:hint="eastAsia"/>
        </w:rPr>
        <w:t>Median</w:t>
      </w:r>
      <w:r>
        <w:t xml:space="preserve"> of Two Sorted Arrays</w:t>
      </w:r>
    </w:p>
    <w:p w14:paraId="78905E73" w14:textId="72F72C54" w:rsidR="007D3473" w:rsidRDefault="007D3473" w:rsidP="007D3473">
      <w:pPr>
        <w:ind w:firstLine="420"/>
      </w:pPr>
      <w:r>
        <w:rPr>
          <w:rFonts w:hint="eastAsia"/>
        </w:rPr>
        <w:t>给两个已排序的数组，返回这两个数组的中位数，要求运行时间在O</w:t>
      </w:r>
      <w:r>
        <w:t>(</w:t>
      </w:r>
      <w:r>
        <w:rPr>
          <w:rFonts w:hint="eastAsia"/>
        </w:rPr>
        <w:t>log</w:t>
      </w:r>
      <w:r>
        <w:t>(m+n))</w:t>
      </w:r>
      <w:r>
        <w:rPr>
          <w:rFonts w:hint="eastAsia"/>
        </w:rPr>
        <w:t>。</w:t>
      </w:r>
    </w:p>
    <w:p w14:paraId="0F6C9532" w14:textId="3AE16BA3" w:rsidR="007D3473" w:rsidRDefault="007D3473" w:rsidP="007D3473">
      <w:pPr>
        <w:ind w:firstLine="420"/>
      </w:pPr>
      <w:r>
        <w:rPr>
          <w:rFonts w:hint="eastAsia"/>
        </w:rPr>
        <w:t>这段时间做的第一个hard题，其实解题思路很直观，但是特殊情况的处理太tricky了。</w:t>
      </w:r>
    </w:p>
    <w:p w14:paraId="74EB2D18" w14:textId="041940FB" w:rsidR="007D3473" w:rsidRDefault="007D3473" w:rsidP="007D3473">
      <w:pPr>
        <w:ind w:firstLine="420"/>
      </w:pPr>
      <w:r>
        <w:rPr>
          <w:rFonts w:hint="eastAsia"/>
        </w:rPr>
        <w:t>这道题的数学性质在于：对两个数组的中位数进行比大小，则整体的中位数一定不在具有较小中位数的数组的较小一半或者具有较大中位数的数组的较大一半，所以有一种方法可以基于这个性质进行多次二分查找锁定中位数，然而该方法仍不是最优。</w:t>
      </w:r>
    </w:p>
    <w:p w14:paraId="57DE92C2" w14:textId="77777777" w:rsidR="007D3473" w:rsidRDefault="007D3473" w:rsidP="007D3473">
      <w:pPr>
        <w:ind w:firstLine="420"/>
      </w:pPr>
    </w:p>
    <w:p w14:paraId="08E1D3FB" w14:textId="77777777" w:rsidR="007D3473" w:rsidRDefault="007D3473" w:rsidP="007D3473">
      <w:pPr>
        <w:ind w:firstLine="420"/>
      </w:pPr>
      <w:r>
        <w:rPr>
          <w:rFonts w:hint="eastAsia"/>
        </w:rPr>
        <w:t>给出两个数组如下：</w:t>
      </w:r>
      <w:r>
        <w:br/>
      </w:r>
    </w:p>
    <w:tbl>
      <w:tblPr>
        <w:tblStyle w:val="a6"/>
        <w:tblW w:w="0" w:type="auto"/>
        <w:tblLook w:val="04A0" w:firstRow="1" w:lastRow="0" w:firstColumn="1" w:lastColumn="0" w:noHBand="0" w:noVBand="1"/>
      </w:tblPr>
      <w:tblGrid>
        <w:gridCol w:w="1659"/>
        <w:gridCol w:w="1659"/>
        <w:gridCol w:w="1659"/>
        <w:gridCol w:w="1659"/>
        <w:gridCol w:w="1660"/>
      </w:tblGrid>
      <w:tr w:rsidR="007D3473" w14:paraId="74CDF714" w14:textId="77777777" w:rsidTr="007D3473">
        <w:tc>
          <w:tcPr>
            <w:tcW w:w="1659" w:type="dxa"/>
          </w:tcPr>
          <w:p w14:paraId="573D4C5E" w14:textId="45EE572B" w:rsidR="007D3473" w:rsidRDefault="007D3473" w:rsidP="007D3473">
            <w:pPr>
              <w:ind w:firstLine="420"/>
            </w:pPr>
            <w:r>
              <w:rPr>
                <w:rFonts w:hint="eastAsia"/>
              </w:rPr>
              <w:t>1</w:t>
            </w:r>
          </w:p>
        </w:tc>
        <w:tc>
          <w:tcPr>
            <w:tcW w:w="1659" w:type="dxa"/>
          </w:tcPr>
          <w:p w14:paraId="65A7A250" w14:textId="6392E02A" w:rsidR="007D3473" w:rsidRDefault="007D3473" w:rsidP="007D3473">
            <w:pPr>
              <w:ind w:firstLine="420"/>
            </w:pPr>
            <w:r>
              <w:rPr>
                <w:rFonts w:hint="eastAsia"/>
              </w:rPr>
              <w:t>3</w:t>
            </w:r>
          </w:p>
        </w:tc>
        <w:tc>
          <w:tcPr>
            <w:tcW w:w="1659" w:type="dxa"/>
          </w:tcPr>
          <w:p w14:paraId="6B0AD40A" w14:textId="14AE9968" w:rsidR="007D3473" w:rsidRDefault="007D3473" w:rsidP="007D3473">
            <w:pPr>
              <w:ind w:firstLine="420"/>
            </w:pPr>
            <w:r>
              <w:rPr>
                <w:rFonts w:hint="eastAsia"/>
              </w:rPr>
              <w:t>5</w:t>
            </w:r>
          </w:p>
        </w:tc>
        <w:tc>
          <w:tcPr>
            <w:tcW w:w="1659" w:type="dxa"/>
          </w:tcPr>
          <w:p w14:paraId="197582F0" w14:textId="093FDEB6" w:rsidR="007D3473" w:rsidRDefault="007D3473" w:rsidP="007D3473">
            <w:pPr>
              <w:ind w:firstLine="420"/>
            </w:pPr>
            <w:r>
              <w:rPr>
                <w:rFonts w:hint="eastAsia"/>
              </w:rPr>
              <w:t>7</w:t>
            </w:r>
          </w:p>
        </w:tc>
        <w:tc>
          <w:tcPr>
            <w:tcW w:w="1660" w:type="dxa"/>
          </w:tcPr>
          <w:p w14:paraId="4C2CFC0A" w14:textId="77777777" w:rsidR="007D3473" w:rsidRDefault="007D3473" w:rsidP="007D3473">
            <w:pPr>
              <w:ind w:firstLine="420"/>
            </w:pPr>
          </w:p>
        </w:tc>
      </w:tr>
      <w:tr w:rsidR="007D3473" w14:paraId="04EAFCBB" w14:textId="77777777" w:rsidTr="007D3473">
        <w:tc>
          <w:tcPr>
            <w:tcW w:w="1659" w:type="dxa"/>
          </w:tcPr>
          <w:p w14:paraId="1C8CA63D" w14:textId="724F9ADF" w:rsidR="007D3473" w:rsidRDefault="007D3473" w:rsidP="007D3473">
            <w:pPr>
              <w:ind w:firstLine="420"/>
            </w:pPr>
            <w:r>
              <w:rPr>
                <w:rFonts w:hint="eastAsia"/>
              </w:rPr>
              <w:t>2</w:t>
            </w:r>
          </w:p>
        </w:tc>
        <w:tc>
          <w:tcPr>
            <w:tcW w:w="1659" w:type="dxa"/>
          </w:tcPr>
          <w:p w14:paraId="5AD24242" w14:textId="46E3B8FF" w:rsidR="007D3473" w:rsidRDefault="007D3473" w:rsidP="007D3473">
            <w:pPr>
              <w:ind w:firstLine="420"/>
            </w:pPr>
            <w:r>
              <w:rPr>
                <w:rFonts w:hint="eastAsia"/>
              </w:rPr>
              <w:t>8</w:t>
            </w:r>
          </w:p>
        </w:tc>
        <w:tc>
          <w:tcPr>
            <w:tcW w:w="1659" w:type="dxa"/>
          </w:tcPr>
          <w:p w14:paraId="4F44BE7C" w14:textId="1E569D06" w:rsidR="007D3473" w:rsidRDefault="007D3473" w:rsidP="007D3473">
            <w:pPr>
              <w:ind w:firstLine="420"/>
            </w:pPr>
            <w:r>
              <w:rPr>
                <w:rFonts w:hint="eastAsia"/>
              </w:rPr>
              <w:t>1</w:t>
            </w:r>
            <w:r>
              <w:t>0</w:t>
            </w:r>
          </w:p>
        </w:tc>
        <w:tc>
          <w:tcPr>
            <w:tcW w:w="1659" w:type="dxa"/>
          </w:tcPr>
          <w:p w14:paraId="1B4C7317" w14:textId="5D3D9B9A" w:rsidR="007D3473" w:rsidRDefault="007D3473" w:rsidP="007D3473">
            <w:pPr>
              <w:ind w:firstLine="420"/>
            </w:pPr>
            <w:r>
              <w:rPr>
                <w:rFonts w:hint="eastAsia"/>
              </w:rPr>
              <w:t>1</w:t>
            </w:r>
            <w:r>
              <w:t>2</w:t>
            </w:r>
          </w:p>
        </w:tc>
        <w:tc>
          <w:tcPr>
            <w:tcW w:w="1660" w:type="dxa"/>
          </w:tcPr>
          <w:p w14:paraId="5EE7FD3D" w14:textId="26EB0660" w:rsidR="007D3473" w:rsidRDefault="007D3473" w:rsidP="007D3473">
            <w:pPr>
              <w:ind w:firstLine="420"/>
            </w:pPr>
            <w:r>
              <w:rPr>
                <w:rFonts w:hint="eastAsia"/>
              </w:rPr>
              <w:t>1</w:t>
            </w:r>
            <w:r>
              <w:t>4</w:t>
            </w:r>
          </w:p>
        </w:tc>
      </w:tr>
    </w:tbl>
    <w:p w14:paraId="226FA953" w14:textId="7D3C2EF1" w:rsidR="007D3473" w:rsidRDefault="007D3473" w:rsidP="007D3473">
      <w:pPr>
        <w:ind w:firstLine="420"/>
      </w:pPr>
    </w:p>
    <w:p w14:paraId="1C2AB556" w14:textId="475FC4E2" w:rsidR="007D3473" w:rsidRDefault="007D3473" w:rsidP="00D62325">
      <w:pPr>
        <w:ind w:firstLine="420"/>
      </w:pPr>
      <w:r>
        <w:rPr>
          <w:rFonts w:hint="eastAsia"/>
        </w:rPr>
        <w:t>使用partition进行类二分查找法。首先根据两个数组长度可以得出中位数一定是两个数组中第k</w:t>
      </w:r>
      <w:r>
        <w:t>=(m+n)/2</w:t>
      </w:r>
      <w:r>
        <w:rPr>
          <w:rFonts w:hint="eastAsia"/>
        </w:rPr>
        <w:t>小或者第k和k</w:t>
      </w:r>
      <w:r>
        <w:t>+1</w:t>
      </w:r>
      <w:r>
        <w:rPr>
          <w:rFonts w:hint="eastAsia"/>
        </w:rPr>
        <w:t>小的数的平均。算法选择两数组中较短的那个进行类二分查找，另一个数组根据第一个数组的分位点</w:t>
      </w:r>
      <w:r w:rsidR="00A05880">
        <w:rPr>
          <w:rFonts w:hint="eastAsia"/>
        </w:rPr>
        <w:t>确定自己的分位点</w:t>
      </w:r>
      <w:r>
        <w:rPr>
          <w:rFonts w:hint="eastAsia"/>
        </w:rPr>
        <w:t>。</w:t>
      </w:r>
    </w:p>
    <w:p w14:paraId="4A662F76" w14:textId="4C1F4507" w:rsidR="007D3473" w:rsidRDefault="007D3473" w:rsidP="00D62325">
      <w:pPr>
        <w:ind w:firstLine="420"/>
      </w:pPr>
      <w:r>
        <w:rPr>
          <w:rFonts w:hint="eastAsia"/>
        </w:rPr>
        <w:t>选择分位点的规则是使得两个数组的较小的一半共含有(</w:t>
      </w:r>
      <w:r>
        <w:t>m+n+1)/2</w:t>
      </w:r>
      <w:r>
        <w:rPr>
          <w:rFonts w:hint="eastAsia"/>
        </w:rPr>
        <w:t>个元素，如此选择是因为这样一来最后的中位数（或者两个中位数中较小的那个，即k）将出现在左半边（较小的半边），最终只需要返回左</w:t>
      </w:r>
      <w:r>
        <w:rPr>
          <w:rFonts w:hint="eastAsia"/>
        </w:rPr>
        <w:lastRenderedPageBreak/>
        <w:t>半边两个数的最大值作为中位数（或者其一部分）即可。</w:t>
      </w:r>
      <w:r w:rsidR="00A05880">
        <w:rPr>
          <w:rFonts w:hint="eastAsia"/>
        </w:rPr>
        <w:t>初始的分</w:t>
      </w:r>
      <w:r w:rsidR="00A05880">
        <w:rPr>
          <w:noProof/>
        </w:rPr>
        <w:drawing>
          <wp:anchor distT="0" distB="0" distL="114300" distR="114300" simplePos="0" relativeHeight="251658240" behindDoc="0" locked="0" layoutInCell="1" allowOverlap="1" wp14:anchorId="75878BB8" wp14:editId="63D2C3E9">
            <wp:simplePos x="0" y="0"/>
            <wp:positionH relativeFrom="margin">
              <wp:align>center</wp:align>
            </wp:positionH>
            <wp:positionV relativeFrom="paragraph">
              <wp:posOffset>258141</wp:posOffset>
            </wp:positionV>
            <wp:extent cx="4511040" cy="2691130"/>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1040" cy="2691130"/>
                    </a:xfrm>
                    <a:prstGeom prst="rect">
                      <a:avLst/>
                    </a:prstGeom>
                  </pic:spPr>
                </pic:pic>
              </a:graphicData>
            </a:graphic>
            <wp14:sizeRelH relativeFrom="margin">
              <wp14:pctWidth>0</wp14:pctWidth>
            </wp14:sizeRelH>
            <wp14:sizeRelV relativeFrom="margin">
              <wp14:pctHeight>0</wp14:pctHeight>
            </wp14:sizeRelV>
          </wp:anchor>
        </w:drawing>
      </w:r>
      <w:r w:rsidR="00A05880">
        <w:rPr>
          <w:rFonts w:hint="eastAsia"/>
        </w:rPr>
        <w:t>位点采用该数组的中位数即可。</w:t>
      </w:r>
    </w:p>
    <w:p w14:paraId="4857BAB6" w14:textId="546D6C51" w:rsidR="00E44E6F" w:rsidRPr="00F150BE" w:rsidRDefault="00E44E6F" w:rsidP="00E44E6F">
      <w:pPr>
        <w:ind w:firstLine="420"/>
      </w:pPr>
      <w:r>
        <w:rPr>
          <w:noProof/>
        </w:rPr>
        <w:drawing>
          <wp:anchor distT="0" distB="0" distL="114300" distR="114300" simplePos="0" relativeHeight="251658241" behindDoc="0" locked="0" layoutInCell="1" allowOverlap="1" wp14:anchorId="0466A1E6" wp14:editId="7930A0A3">
            <wp:simplePos x="0" y="0"/>
            <wp:positionH relativeFrom="margin">
              <wp:posOffset>378350</wp:posOffset>
            </wp:positionH>
            <wp:positionV relativeFrom="paragraph">
              <wp:posOffset>3973968</wp:posOffset>
            </wp:positionV>
            <wp:extent cx="4405022" cy="2226907"/>
            <wp:effectExtent l="0" t="0" r="0" b="254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5022" cy="2226907"/>
                    </a:xfrm>
                    <a:prstGeom prst="rect">
                      <a:avLst/>
                    </a:prstGeom>
                  </pic:spPr>
                </pic:pic>
              </a:graphicData>
            </a:graphic>
          </wp:anchor>
        </w:drawing>
      </w:r>
      <w:r w:rsidR="00A05880">
        <w:rPr>
          <w:rFonts w:hint="eastAsia"/>
        </w:rPr>
        <w:t>每次确定分位点后，确定分位点处前后共四个数字，若分位点在数组头或尾，则将超出数组的数字定位正负无穷(</w:t>
      </w:r>
      <w:r w:rsidR="00A05880">
        <w:t>MAX/MIN_VALUE)</w:t>
      </w:r>
      <w:r w:rsidR="00A05880">
        <w:rPr>
          <w:rFonts w:hint="eastAsia"/>
        </w:rPr>
        <w:t>。</w:t>
      </w:r>
      <w:r>
        <w:rPr>
          <w:rFonts w:hint="eastAsia"/>
        </w:rPr>
        <w:t>确定四个数字后，检查是否满足左边两个数字小于右边两个数字这一条件。若A数组左侧大于B数组右侧，则说明A数组左侧数字不应在较小的一半，分位点应该左移，此时移动数组右指针到分位点左侧，从该点开始寻找新分位点；若A数组右侧小于B数组左侧，则说明A数组右侧数字不应该在较大的一半，分位点应该右移，此时移动数组左指针到分位点右侧，从该点开始寻找新的分位点。</w:t>
      </w:r>
    </w:p>
    <w:p w14:paraId="64242F20" w14:textId="276FCE25" w:rsidR="00A05880" w:rsidRDefault="00E44E6F" w:rsidP="00D62325">
      <w:pPr>
        <w:ind w:firstLine="420"/>
      </w:pPr>
      <w:r>
        <w:rPr>
          <w:rFonts w:hint="eastAsia"/>
        </w:rPr>
        <w:t>若条件全部满足，则返回左侧两数中的最大值（总共奇数个元素）或者左侧最大值和右侧最小值的平均值（总共偶数个元素）。</w:t>
      </w:r>
    </w:p>
    <w:p w14:paraId="074427A7" w14:textId="48BA70F7" w:rsidR="00E44E6F" w:rsidRDefault="00E44E6F" w:rsidP="00D62325">
      <w:pPr>
        <w:ind w:firstLine="420"/>
      </w:pPr>
      <w:r>
        <w:rPr>
          <w:rFonts w:hint="eastAsia"/>
        </w:rPr>
        <w:t>总结：这是一道思维相对直观，但是细节非常繁杂的题目，不愧为hard题，要思考的细节很多，值得反复玩味琢磨！</w:t>
      </w:r>
    </w:p>
    <w:p w14:paraId="2B402F45" w14:textId="1CF4605B" w:rsidR="00E44E6F" w:rsidRDefault="00E44E6F">
      <w:pPr>
        <w:ind w:firstLine="420"/>
      </w:pPr>
    </w:p>
    <w:p w14:paraId="662155DA" w14:textId="74D1618D" w:rsidR="00C10118" w:rsidRDefault="00C10118">
      <w:pPr>
        <w:ind w:firstLine="420"/>
      </w:pPr>
      <w:r>
        <w:t>2023年9月24日星期日</w:t>
      </w:r>
    </w:p>
    <w:p w14:paraId="1F9864F2" w14:textId="1880B82E" w:rsidR="00C10118" w:rsidRDefault="00C10118" w:rsidP="00C10118">
      <w:pPr>
        <w:pStyle w:val="a3"/>
        <w:numPr>
          <w:ilvl w:val="0"/>
          <w:numId w:val="6"/>
        </w:numPr>
        <w:ind w:firstLineChars="0"/>
      </w:pPr>
      <w:r>
        <w:rPr>
          <w:rFonts w:hint="eastAsia"/>
        </w:rPr>
        <w:t>[</w:t>
      </w:r>
      <w:r>
        <w:t xml:space="preserve">5] </w:t>
      </w:r>
      <w:r w:rsidRPr="00C10118">
        <w:t>Longest</w:t>
      </w:r>
      <w:r>
        <w:t xml:space="preserve"> </w:t>
      </w:r>
      <w:r w:rsidRPr="00C10118">
        <w:t>Palindromic</w:t>
      </w:r>
      <w:r>
        <w:t xml:space="preserve"> </w:t>
      </w:r>
      <w:r w:rsidRPr="00C10118">
        <w:t>Substring</w:t>
      </w:r>
    </w:p>
    <w:p w14:paraId="1D2677FB" w14:textId="19810714" w:rsidR="00C10118" w:rsidRDefault="00C10118" w:rsidP="00C10118">
      <w:pPr>
        <w:ind w:firstLine="420"/>
      </w:pPr>
      <w:r>
        <w:rPr>
          <w:rFonts w:hint="eastAsia"/>
        </w:rPr>
        <w:t>给一个字符串，返回该字符串的最大回文子字符串。</w:t>
      </w:r>
    </w:p>
    <w:p w14:paraId="05F94867" w14:textId="5AEAE298" w:rsidR="00C10118" w:rsidRDefault="00C10118" w:rsidP="00C10118">
      <w:pPr>
        <w:ind w:firstLine="420"/>
      </w:pPr>
      <w:r>
        <w:rPr>
          <w:rFonts w:hint="eastAsia"/>
        </w:rPr>
        <w:t>该题应形成一个思维定势：遇见回文就从重心开始向两头查找，逐一核对，此方法的时间复杂度要低于从两头向中心查找。</w:t>
      </w:r>
    </w:p>
    <w:p w14:paraId="0003BA76" w14:textId="2F4405E6" w:rsidR="00C10118" w:rsidRDefault="00C10118" w:rsidP="00C10118">
      <w:pPr>
        <w:ind w:firstLine="420"/>
      </w:pPr>
      <w:r>
        <w:rPr>
          <w:rFonts w:hint="eastAsia"/>
        </w:rPr>
        <w:t>首先写一个辅助函数，返回以某点或某两点为中心向外查找的最大回文字符串长度。接着在主函数用一个数组记录当前最大回文子字符串的索引，然后分奇偶（即单个中心点或两个相同字符为中心）调用上述辅</w:t>
      </w:r>
      <w:r>
        <w:rPr>
          <w:rFonts w:hint="eastAsia"/>
        </w:rPr>
        <w:lastRenderedPageBreak/>
        <w:t>助函数，遇到比当前结果要更长的索引则更新结果。</w:t>
      </w:r>
    </w:p>
    <w:p w14:paraId="5FA31C19" w14:textId="6A492A0F" w:rsidR="00C10118" w:rsidRDefault="00C10118" w:rsidP="00C10118">
      <w:pPr>
        <w:ind w:firstLine="420"/>
      </w:pPr>
      <w:r>
        <w:rPr>
          <w:rFonts w:hint="eastAsia"/>
        </w:rPr>
        <w:t>注意，更新时的计算需要仔细斟酌一下，此处有一个边界条件需要代入具体例子尝试。</w:t>
      </w:r>
    </w:p>
    <w:p w14:paraId="13DF6867" w14:textId="4D4294F3" w:rsidR="00C10118" w:rsidRDefault="00C10118" w:rsidP="00C10118">
      <w:pPr>
        <w:ind w:firstLine="420"/>
      </w:pPr>
      <w:r>
        <w:rPr>
          <w:rFonts w:hint="eastAsia"/>
        </w:rPr>
        <w:t>总结：这是一道比较基础的回文练习题，要记住这种范例，并且在思考的时候养成用实例辅助思考的习惯。</w:t>
      </w:r>
    </w:p>
    <w:p w14:paraId="73C9CBFA" w14:textId="77777777" w:rsidR="00C10118" w:rsidRDefault="00C10118" w:rsidP="00C10118">
      <w:pPr>
        <w:ind w:firstLineChars="0" w:firstLine="0"/>
      </w:pPr>
    </w:p>
    <w:p w14:paraId="244F7D25" w14:textId="09A8231F" w:rsidR="00C10118" w:rsidRDefault="002027C2" w:rsidP="00C10118">
      <w:pPr>
        <w:pStyle w:val="a3"/>
        <w:numPr>
          <w:ilvl w:val="0"/>
          <w:numId w:val="6"/>
        </w:numPr>
        <w:ind w:firstLineChars="0"/>
      </w:pPr>
      <w:r>
        <w:rPr>
          <w:rFonts w:hint="eastAsia"/>
        </w:rPr>
        <w:t>[</w:t>
      </w:r>
      <w:r>
        <w:t xml:space="preserve">11] </w:t>
      </w:r>
      <w:r w:rsidRPr="002027C2">
        <w:t>Container</w:t>
      </w:r>
      <w:r>
        <w:t xml:space="preserve"> </w:t>
      </w:r>
      <w:r w:rsidRPr="002027C2">
        <w:t>With</w:t>
      </w:r>
      <w:r>
        <w:t xml:space="preserve"> </w:t>
      </w:r>
      <w:r w:rsidRPr="002027C2">
        <w:t>Most</w:t>
      </w:r>
      <w:r>
        <w:t xml:space="preserve"> </w:t>
      </w:r>
      <w:r w:rsidRPr="002027C2">
        <w:t>Water</w:t>
      </w:r>
    </w:p>
    <w:p w14:paraId="12581CB4" w14:textId="66A9497A" w:rsidR="002027C2" w:rsidRDefault="002027C2" w:rsidP="00013A7B">
      <w:pPr>
        <w:ind w:firstLine="420"/>
      </w:pPr>
      <w:r>
        <w:rPr>
          <w:rFonts w:hint="eastAsia"/>
        </w:rPr>
        <w:t>给定一个数组，代表一系列容器壁，选择其中两个容器壁，其与x轴构成容器，返回容量最大的容器的容量。</w:t>
      </w:r>
    </w:p>
    <w:p w14:paraId="0774C369" w14:textId="4765D397" w:rsidR="002027C2" w:rsidRDefault="002027C2" w:rsidP="00013A7B">
      <w:pPr>
        <w:ind w:firstLine="420"/>
      </w:pPr>
      <w:r>
        <w:rPr>
          <w:noProof/>
        </w:rPr>
        <w:drawing>
          <wp:inline distT="0" distB="0" distL="0" distR="0" wp14:anchorId="28732BF6" wp14:editId="4434B092">
            <wp:extent cx="5274310" cy="249809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8090"/>
                    </a:xfrm>
                    <a:prstGeom prst="rect">
                      <a:avLst/>
                    </a:prstGeom>
                  </pic:spPr>
                </pic:pic>
              </a:graphicData>
            </a:graphic>
          </wp:inline>
        </w:drawing>
      </w:r>
    </w:p>
    <w:p w14:paraId="3A1E01D9" w14:textId="0105FE61" w:rsidR="002027C2" w:rsidRDefault="002027C2" w:rsidP="00013A7B">
      <w:pPr>
        <w:ind w:firstLine="420"/>
      </w:pPr>
      <w:r>
        <w:rPr>
          <w:rFonts w:hint="eastAsia"/>
        </w:rPr>
        <w:t>这道题的题干比较抽象，但是解法相对简单直观。最</w:t>
      </w:r>
      <w:r>
        <w:t>naïve</w:t>
      </w:r>
      <w:r>
        <w:rPr>
          <w:rFonts w:hint="eastAsia"/>
        </w:rPr>
        <w:t>的方法是遍历所有可能的容器，计算容量并更新最大容量，但是该方法时间复杂度为O</w:t>
      </w:r>
      <w:r>
        <w:t>(n</w:t>
      </w:r>
      <w:r w:rsidRPr="002027C2">
        <w:rPr>
          <w:vertAlign w:val="superscript"/>
        </w:rPr>
        <w:t>2</w:t>
      </w:r>
      <w:r>
        <w:t>)</w:t>
      </w:r>
      <w:r>
        <w:rPr>
          <w:rFonts w:hint="eastAsia"/>
        </w:rPr>
        <w:t>。</w:t>
      </w:r>
    </w:p>
    <w:p w14:paraId="5DFC8748" w14:textId="217D114A" w:rsidR="002027C2" w:rsidRDefault="002027C2" w:rsidP="00013A7B">
      <w:pPr>
        <w:ind w:firstLine="420"/>
      </w:pPr>
      <w:r>
        <w:rPr>
          <w:rFonts w:hint="eastAsia"/>
        </w:rPr>
        <w:t>两指针方法则可以将时间复杂度降低到O</w:t>
      </w:r>
      <w:r>
        <w:t>(n)</w:t>
      </w:r>
      <w:r>
        <w:rPr>
          <w:rFonts w:hint="eastAsia"/>
        </w:rPr>
        <w:t>。在数组头尾各创建一个指针，每次更新时将短板对应的指针向中心移动，若更新后的总容量大于之前的最大容量，则更新总容量。之所以移动短板而非长板，是因为只有移动短板带来的收益才有可能超过因移动缩小了容器宽度带了的损失。移动长板对应的损失肯定更大。</w:t>
      </w:r>
    </w:p>
    <w:p w14:paraId="560CF902" w14:textId="6A29B7CF" w:rsidR="002027C2" w:rsidRDefault="002027C2" w:rsidP="00013A7B">
      <w:pPr>
        <w:ind w:firstLine="420"/>
      </w:pPr>
      <w:r>
        <w:rPr>
          <w:rFonts w:hint="eastAsia"/>
        </w:rPr>
        <w:t>总结：这道题是一个经典的</w:t>
      </w:r>
      <w:r w:rsidRPr="00287DAF">
        <w:rPr>
          <w:rFonts w:hint="eastAsia"/>
          <w:b/>
          <w:bCs/>
        </w:rPr>
        <w:t>双指针题</w:t>
      </w:r>
      <w:r>
        <w:rPr>
          <w:rFonts w:hint="eastAsia"/>
        </w:rPr>
        <w:t>。双指针是一个将双层循环转换为单层循环的好方法。</w:t>
      </w:r>
      <w:r w:rsidR="001C388E">
        <w:rPr>
          <w:rFonts w:hint="eastAsia"/>
        </w:rPr>
        <w:t>双指针分为快慢指针和对撞指针（甚至包括上一题的中心向两遍的反对撞指针）两种方式。</w:t>
      </w:r>
    </w:p>
    <w:p w14:paraId="0BAAD385" w14:textId="77777777" w:rsidR="00287DAF" w:rsidRDefault="00287DAF" w:rsidP="00013A7B">
      <w:pPr>
        <w:ind w:firstLine="420"/>
      </w:pPr>
      <w:r>
        <w:rPr>
          <w:rFonts w:hint="eastAsia"/>
        </w:rPr>
        <w:t>双指针将一个两层循环转化成了一层循环，时间复杂度也从</w:t>
      </w:r>
      <w:r>
        <w:t>n^2变成了n，那么什么时候会需要使用双指针呢？</w:t>
      </w:r>
    </w:p>
    <w:p w14:paraId="33815E26" w14:textId="77777777" w:rsidR="00287DAF" w:rsidRDefault="00287DAF" w:rsidP="00013A7B">
      <w:pPr>
        <w:ind w:firstLine="420"/>
      </w:pPr>
      <w:r>
        <w:rPr>
          <w:rFonts w:hint="eastAsia"/>
        </w:rPr>
        <w:t>一般来讲，当遇到需要对一个数组进行重复遍历时，可以想到使用双指针法</w:t>
      </w:r>
    </w:p>
    <w:p w14:paraId="0505A090" w14:textId="77777777" w:rsidR="00287DAF" w:rsidRDefault="00287DAF" w:rsidP="00013A7B">
      <w:pPr>
        <w:ind w:firstLine="420"/>
      </w:pPr>
      <w:r>
        <w:rPr>
          <w:rFonts w:hint="eastAsia"/>
        </w:rPr>
        <w:t>如何实现将普通写法到双指针写法的转换呢？</w:t>
      </w:r>
    </w:p>
    <w:p w14:paraId="43ED761A" w14:textId="77777777" w:rsidR="00287DAF" w:rsidRDefault="00287DAF" w:rsidP="00013A7B">
      <w:pPr>
        <w:ind w:firstLine="420"/>
      </w:pPr>
      <w:r>
        <w:rPr>
          <w:rFonts w:hint="eastAsia"/>
        </w:rPr>
        <w:t>说是指针，其实是设置两个</w:t>
      </w:r>
      <w:r>
        <w:t>int变量分别赋值为数组的首和尾，在一层循环内，每次只对其中一个指针进行移动，找到判断指针移动的条件是双指针的核心，在该题中，是一个求和为0的问题，那么当sum&gt;0时，显然说明整体的值太大了，应该让其更小，故对于排序后的数组将尾指针左移，显然，sum和0的大小便是此题中判断指针移动的条件</w:t>
      </w:r>
    </w:p>
    <w:p w14:paraId="1179D334" w14:textId="6AE8398A" w:rsidR="002027C2" w:rsidRDefault="00013A7B" w:rsidP="00C10118">
      <w:pPr>
        <w:pStyle w:val="a3"/>
        <w:numPr>
          <w:ilvl w:val="0"/>
          <w:numId w:val="6"/>
        </w:numPr>
        <w:ind w:firstLineChars="0"/>
      </w:pPr>
      <w:r>
        <w:rPr>
          <w:rFonts w:hint="eastAsia"/>
        </w:rPr>
        <w:t>[</w:t>
      </w:r>
      <w:r>
        <w:t xml:space="preserve">14] </w:t>
      </w:r>
      <w:r>
        <w:rPr>
          <w:rFonts w:hint="eastAsia"/>
        </w:rPr>
        <w:t>lo</w:t>
      </w:r>
      <w:r>
        <w:t>ngest Common Prefix</w:t>
      </w:r>
    </w:p>
    <w:p w14:paraId="69F45120" w14:textId="0D73C828" w:rsidR="00013A7B" w:rsidRDefault="00013A7B" w:rsidP="00013A7B">
      <w:pPr>
        <w:ind w:firstLine="420"/>
      </w:pPr>
      <w:r>
        <w:rPr>
          <w:rFonts w:hint="eastAsia"/>
        </w:rPr>
        <w:t>给一个字符串列表，返回该列表的共同字符串前缀。</w:t>
      </w:r>
    </w:p>
    <w:p w14:paraId="2DD254FD" w14:textId="1F83D0F9" w:rsidR="00013A7B" w:rsidRDefault="00013A7B" w:rsidP="00013A7B">
      <w:pPr>
        <w:ind w:firstLine="420"/>
      </w:pPr>
      <w:r>
        <w:rPr>
          <w:rFonts w:hint="eastAsia"/>
        </w:rPr>
        <w:t>该题干是典型的Trie（字典树）的性质，但既然Java没有原生Trie实现，这道题也没有涉及Trie的其他性质，故不需要实现一个Trie类。</w:t>
      </w:r>
    </w:p>
    <w:p w14:paraId="2A9F5097" w14:textId="2DE26420" w:rsidR="00013A7B" w:rsidRDefault="00013A7B" w:rsidP="00013A7B">
      <w:pPr>
        <w:ind w:firstLine="420"/>
      </w:pPr>
      <w:r>
        <w:rPr>
          <w:rFonts w:hint="eastAsia"/>
        </w:rPr>
        <w:t>我写了一个函数返回两个字符串的相同前缀，但是该函数的返回占用了一定内存。标答给出的方法利用了Java</w:t>
      </w:r>
      <w:r>
        <w:t xml:space="preserve"> </w:t>
      </w:r>
      <w:r>
        <w:rPr>
          <w:rFonts w:hint="eastAsia"/>
        </w:rPr>
        <w:t>String类的</w:t>
      </w:r>
      <w:r w:rsidRPr="00013A7B">
        <w:rPr>
          <w:b/>
          <w:bCs/>
        </w:rPr>
        <w:t>indexO</w:t>
      </w:r>
      <w:r w:rsidRPr="00013A7B">
        <w:rPr>
          <w:rFonts w:hint="eastAsia"/>
          <w:b/>
          <w:bCs/>
        </w:rPr>
        <w:t>f</w:t>
      </w:r>
      <w:r>
        <w:rPr>
          <w:rFonts w:hint="eastAsia"/>
        </w:rPr>
        <w:t>方法，取得了更低的内存占用。</w:t>
      </w:r>
      <w:r>
        <w:t>I</w:t>
      </w:r>
      <w:r>
        <w:rPr>
          <w:rFonts w:hint="eastAsia"/>
        </w:rPr>
        <w:t>ndexOf方法接收一个子字符串，返回其在原字符串中第一次出现的索引，无则-</w:t>
      </w:r>
      <w:r>
        <w:t>1.</w:t>
      </w:r>
      <w:r w:rsidRPr="00013A7B">
        <w:rPr>
          <w:rFonts w:hint="eastAsia"/>
          <w:b/>
          <w:bCs/>
        </w:rPr>
        <w:t>该题中由于我们要寻找的是前缀，故要检查方法返回值是否为0</w:t>
      </w:r>
      <w:r>
        <w:rPr>
          <w:rFonts w:hint="eastAsia"/>
        </w:rPr>
        <w:t>。若否，</w:t>
      </w:r>
      <w:r>
        <w:rPr>
          <w:rFonts w:hint="eastAsia"/>
        </w:rPr>
        <w:lastRenderedPageBreak/>
        <w:t>则说明当前前缀无效，应使用substring函数缩短一位，直到前缀为空或有效。结果前缀应初始化为第一个字符串。</w:t>
      </w:r>
    </w:p>
    <w:p w14:paraId="6127F9E9" w14:textId="2750253A" w:rsidR="00013A7B" w:rsidRDefault="00013A7B" w:rsidP="00013A7B">
      <w:pPr>
        <w:ind w:firstLine="420"/>
      </w:pPr>
      <w:r>
        <w:rPr>
          <w:rFonts w:hint="eastAsia"/>
        </w:rPr>
        <w:t>总结：该题的思维难度不大，但是对Java自有方法的熟悉程度有一定要求。</w:t>
      </w:r>
    </w:p>
    <w:p w14:paraId="23954169" w14:textId="77777777" w:rsidR="00013A7B" w:rsidRDefault="00013A7B" w:rsidP="00013A7B">
      <w:pPr>
        <w:ind w:firstLineChars="0"/>
      </w:pPr>
    </w:p>
    <w:p w14:paraId="5FD0DE2C" w14:textId="42C57A77" w:rsidR="00013A7B" w:rsidRDefault="00827B7A" w:rsidP="00C10118">
      <w:pPr>
        <w:pStyle w:val="a3"/>
        <w:numPr>
          <w:ilvl w:val="0"/>
          <w:numId w:val="6"/>
        </w:numPr>
        <w:ind w:firstLineChars="0"/>
      </w:pPr>
      <w:r>
        <w:rPr>
          <w:rFonts w:hint="eastAsia"/>
        </w:rPr>
        <w:t>[</w:t>
      </w:r>
      <w:r>
        <w:t>15]3 Sum</w:t>
      </w:r>
    </w:p>
    <w:p w14:paraId="2CF7F947" w14:textId="1F06C0F9" w:rsidR="00827B7A" w:rsidRDefault="00827B7A" w:rsidP="00827B7A">
      <w:pPr>
        <w:ind w:firstLine="420"/>
      </w:pPr>
      <w:r>
        <w:rPr>
          <w:rFonts w:hint="eastAsia"/>
        </w:rPr>
        <w:t>给一个数组，返回其中所有三个元素之和为0的子数组，原数组可能有重复，每个元素只能用一次。</w:t>
      </w:r>
    </w:p>
    <w:p w14:paraId="6125C0DC" w14:textId="451362DB" w:rsidR="00827B7A" w:rsidRDefault="00827B7A" w:rsidP="00827B7A">
      <w:pPr>
        <w:ind w:firstLine="420"/>
      </w:pPr>
      <w:r>
        <w:rPr>
          <w:rFonts w:hint="eastAsia"/>
        </w:rPr>
        <w:t>这道题是[</w:t>
      </w:r>
      <w:r>
        <w:t>1]</w:t>
      </w:r>
      <w:r>
        <w:rPr>
          <w:rFonts w:hint="eastAsia"/>
        </w:rPr>
        <w:t>Two</w:t>
      </w:r>
      <w:r>
        <w:t xml:space="preserve"> </w:t>
      </w:r>
      <w:r>
        <w:rPr>
          <w:rFonts w:hint="eastAsia"/>
        </w:rPr>
        <w:t>Sum和[</w:t>
      </w:r>
      <w:r>
        <w:t>167]Two Sum II</w:t>
      </w:r>
      <w:r>
        <w:rPr>
          <w:rFonts w:hint="eastAsia"/>
        </w:rPr>
        <w:t>的变种，解题思路也是一脉相承，只需要将前者中的target从一个给定的数变成数组中的某一个数，再遍历整个数组即可，最终时间复杂度可以达到O</w:t>
      </w:r>
      <w:r>
        <w:t>(N</w:t>
      </w:r>
      <w:r w:rsidRPr="00827B7A">
        <w:rPr>
          <w:vertAlign w:val="superscript"/>
        </w:rPr>
        <w:t>2</w:t>
      </w:r>
      <w:r>
        <w:t>)</w:t>
      </w:r>
      <w:r>
        <w:rPr>
          <w:rFonts w:hint="eastAsia"/>
        </w:rPr>
        <w:t>。</w:t>
      </w:r>
    </w:p>
    <w:p w14:paraId="58C384B4" w14:textId="3F408E5F" w:rsidR="00827B7A" w:rsidRDefault="00827B7A" w:rsidP="00827B7A">
      <w:pPr>
        <w:ind w:firstLine="420"/>
      </w:pPr>
      <w:r>
        <w:rPr>
          <w:rFonts w:hint="eastAsia"/>
        </w:rPr>
        <w:t>[</w:t>
      </w:r>
      <w:r>
        <w:t>1]</w:t>
      </w:r>
      <w:r>
        <w:rPr>
          <w:rFonts w:hint="eastAsia"/>
        </w:rPr>
        <w:t>采用的是哈希集。</w:t>
      </w:r>
      <w:r w:rsidR="00DC5035">
        <w:rPr>
          <w:rFonts w:hint="eastAsia"/>
        </w:rPr>
        <w:t>首先将数组排序以剔除重复值，</w:t>
      </w:r>
      <w:r>
        <w:rPr>
          <w:rFonts w:hint="eastAsia"/>
        </w:rPr>
        <w:t>给定目标数，在数组中遍历其他数，则我们需要在哈希集中寻找目标数和当前遍历数之和的相反数。若该数不存在，则将当前所遍历之数添加进哈希集；若该数存在，则说明数组中曾出现该数，也就找到了一组解，将其返回并进行下一次遍历即可。</w:t>
      </w:r>
    </w:p>
    <w:p w14:paraId="50645AA1" w14:textId="750F79CF" w:rsidR="00827B7A" w:rsidRDefault="00827B7A" w:rsidP="00827B7A">
      <w:pPr>
        <w:ind w:firstLine="420"/>
      </w:pPr>
      <w:r>
        <w:rPr>
          <w:rFonts w:hint="eastAsia"/>
        </w:rPr>
        <w:t>[</w:t>
      </w:r>
      <w:r>
        <w:t>167]</w:t>
      </w:r>
      <w:r>
        <w:rPr>
          <w:rFonts w:hint="eastAsia"/>
        </w:rPr>
        <w:t>采用的</w:t>
      </w:r>
      <w:r w:rsidR="00DC5035">
        <w:rPr>
          <w:rFonts w:hint="eastAsia"/>
        </w:rPr>
        <w:t>是双指针法（又是双指针）。将数组排序，给定目标数，将左指针指向目标数右侧，右指针指向数组末尾，若三数之和小于0，则说明数偏小，应将左指针右移；若大于0，说明偏大，右指针左移；若为0，则找到了一组解，将其返回并</w:t>
      </w:r>
      <w:r w:rsidR="00143BF5">
        <w:rPr>
          <w:rFonts w:hint="eastAsia"/>
        </w:rPr>
        <w:t>同时挪动左右指针。</w:t>
      </w:r>
    </w:p>
    <w:p w14:paraId="6DC1021E" w14:textId="78A5F834" w:rsidR="00143BF5" w:rsidRDefault="00143BF5" w:rsidP="00827B7A">
      <w:pPr>
        <w:ind w:firstLine="420"/>
      </w:pPr>
      <w:r>
        <w:rPr>
          <w:rFonts w:hint="eastAsia"/>
        </w:rPr>
        <w:t>注意，由于要处理重复值，故在每次找到结果后挪动指针时都需要判断之后的数字是否与当前数字重复。</w:t>
      </w:r>
    </w:p>
    <w:p w14:paraId="122FE2F2" w14:textId="3639302A" w:rsidR="00143BF5" w:rsidRDefault="00143BF5" w:rsidP="00827B7A">
      <w:pPr>
        <w:ind w:firstLine="420"/>
      </w:pPr>
      <w:r>
        <w:rPr>
          <w:rFonts w:hint="eastAsia"/>
        </w:rPr>
        <w:t>大循环中只需要遍历所有非正数（正数及其之后的数相加必不为0），将其设为目标数，调用上述两个方法中的一个即可。</w:t>
      </w:r>
    </w:p>
    <w:p w14:paraId="4AF99060" w14:textId="21EFC6EB" w:rsidR="00143BF5" w:rsidRPr="00143BF5" w:rsidRDefault="00143BF5" w:rsidP="00827B7A">
      <w:pPr>
        <w:ind w:firstLine="420"/>
      </w:pPr>
      <w:r>
        <w:rPr>
          <w:rFonts w:hint="eastAsia"/>
        </w:rPr>
        <w:t>总结：举一反三很重要，哈希和双指针法是很重要的降时间复杂度的算法。此外，Java语法也要注意：L</w:t>
      </w:r>
      <w:r>
        <w:t>ist</w:t>
      </w:r>
      <w:r>
        <w:rPr>
          <w:rFonts w:hint="eastAsia"/>
        </w:rPr>
        <w:t>是一个抽象类，实例化时需要指定其继承类如ArrayList；Java</w:t>
      </w:r>
      <w:r>
        <w:t xml:space="preserve"> </w:t>
      </w:r>
      <w:r>
        <w:rPr>
          <w:rFonts w:hint="eastAsia"/>
        </w:rPr>
        <w:t>Arrays类中有两个很好用的方法：sort给一个数组排序，asList将一个数组转换为List类（可以快速生成新List）。</w:t>
      </w:r>
    </w:p>
    <w:p w14:paraId="7FA39CDB" w14:textId="2F705FE3" w:rsidR="00827B7A" w:rsidRDefault="005443C3" w:rsidP="00C10118">
      <w:pPr>
        <w:pStyle w:val="a3"/>
        <w:numPr>
          <w:ilvl w:val="0"/>
          <w:numId w:val="6"/>
        </w:numPr>
        <w:ind w:firstLineChars="0"/>
      </w:pPr>
      <w:r>
        <w:rPr>
          <w:rFonts w:hint="eastAsia"/>
        </w:rPr>
        <w:t>[</w:t>
      </w:r>
      <w:r>
        <w:t xml:space="preserve">20] </w:t>
      </w:r>
      <w:r w:rsidRPr="005443C3">
        <w:t>Valid</w:t>
      </w:r>
      <w:r>
        <w:t xml:space="preserve"> </w:t>
      </w:r>
      <w:r w:rsidRPr="005443C3">
        <w:t>Parentheses</w:t>
      </w:r>
    </w:p>
    <w:p w14:paraId="051B4AAE" w14:textId="51021D2C" w:rsidR="005443C3" w:rsidRDefault="005443C3" w:rsidP="005443C3">
      <w:pPr>
        <w:ind w:firstLine="420"/>
      </w:pPr>
      <w:r>
        <w:rPr>
          <w:rFonts w:hint="eastAsia"/>
        </w:rPr>
        <w:t>给一个仅包含三种括号（“(</w:t>
      </w:r>
      <w:r>
        <w:t>),{},[]</w:t>
      </w:r>
      <w:r>
        <w:rPr>
          <w:rFonts w:hint="eastAsia"/>
        </w:rPr>
        <w:t>”）的字符串，确定该字符串中的括号是否闭合（即每个括号对应）。</w:t>
      </w:r>
    </w:p>
    <w:p w14:paraId="5925FB59" w14:textId="4F0F188E" w:rsidR="005443C3" w:rsidRDefault="005443C3" w:rsidP="005443C3">
      <w:pPr>
        <w:ind w:firstLine="420"/>
      </w:pPr>
      <w:r>
        <w:rPr>
          <w:rFonts w:hint="eastAsia"/>
        </w:rPr>
        <w:t>这道题是基础的栈的应用。需要注意有很多边界条件的判断，如空栈时怎么办。</w:t>
      </w:r>
    </w:p>
    <w:p w14:paraId="1FE50152" w14:textId="25E1C11C" w:rsidR="005443C3" w:rsidRDefault="00F25212" w:rsidP="00C10118">
      <w:pPr>
        <w:pStyle w:val="a3"/>
        <w:numPr>
          <w:ilvl w:val="0"/>
          <w:numId w:val="6"/>
        </w:numPr>
        <w:ind w:firstLineChars="0"/>
      </w:pPr>
      <w:r>
        <w:rPr>
          <w:rFonts w:hint="eastAsia"/>
        </w:rPr>
        <w:t>[</w:t>
      </w:r>
      <w:r>
        <w:t xml:space="preserve">19] </w:t>
      </w:r>
      <w:r w:rsidRPr="00F25212">
        <w:t>Remove</w:t>
      </w:r>
      <w:r>
        <w:t xml:space="preserve"> </w:t>
      </w:r>
      <w:r w:rsidRPr="00F25212">
        <w:t>Nth</w:t>
      </w:r>
      <w:r>
        <w:t xml:space="preserve"> </w:t>
      </w:r>
      <w:r w:rsidRPr="00F25212">
        <w:t>Node</w:t>
      </w:r>
      <w:r>
        <w:t xml:space="preserve"> </w:t>
      </w:r>
      <w:r w:rsidRPr="00F25212">
        <w:t>From</w:t>
      </w:r>
      <w:r>
        <w:t xml:space="preserve"> </w:t>
      </w:r>
      <w:r w:rsidRPr="00F25212">
        <w:t>End</w:t>
      </w:r>
      <w:r>
        <w:t xml:space="preserve"> </w:t>
      </w:r>
      <w:r w:rsidRPr="00F25212">
        <w:t>Of</w:t>
      </w:r>
      <w:r>
        <w:t xml:space="preserve"> </w:t>
      </w:r>
      <w:r w:rsidRPr="00F25212">
        <w:t>List</w:t>
      </w:r>
    </w:p>
    <w:p w14:paraId="60BA0CD6" w14:textId="713C495A" w:rsidR="00F25212" w:rsidRDefault="00F25212" w:rsidP="00F25212">
      <w:pPr>
        <w:ind w:firstLine="420"/>
      </w:pPr>
      <w:r>
        <w:rPr>
          <w:rFonts w:hint="eastAsia"/>
        </w:rPr>
        <w:t>给一个链表和数字n，删除链表倒数第n个</w:t>
      </w:r>
      <w:r w:rsidR="00DD494F">
        <w:rPr>
          <w:rFonts w:hint="eastAsia"/>
        </w:rPr>
        <w:t>节点。</w:t>
      </w:r>
    </w:p>
    <w:p w14:paraId="30D6FFA7" w14:textId="69CE1CD4" w:rsidR="00DD494F" w:rsidRDefault="00DD494F" w:rsidP="00F25212">
      <w:pPr>
        <w:ind w:firstLine="420"/>
      </w:pPr>
      <w:r>
        <w:rPr>
          <w:rFonts w:hint="eastAsia"/>
        </w:rPr>
        <w:t>这是基础的链表</w:t>
      </w:r>
      <w:r w:rsidR="00AD228E">
        <w:rPr>
          <w:rFonts w:hint="eastAsia"/>
        </w:rPr>
        <w:t>练习</w:t>
      </w:r>
      <w:r>
        <w:rPr>
          <w:rFonts w:hint="eastAsia"/>
        </w:rPr>
        <w:t>。可以使用单指针，通过循环一次链表得出总长度，再直接访问倒数第n个节点前一个节点进行更改地址删除的操作；也可以使用</w:t>
      </w:r>
      <w:r w:rsidRPr="00DD494F">
        <w:rPr>
          <w:rFonts w:hint="eastAsia"/>
          <w:b/>
          <w:bCs/>
        </w:rPr>
        <w:t>快慢指针</w:t>
      </w:r>
      <w:r>
        <w:rPr>
          <w:rFonts w:hint="eastAsia"/>
        </w:rPr>
        <w:t>，让前一个指针比后一个快n</w:t>
      </w:r>
      <w:r>
        <w:t>+1</w:t>
      </w:r>
      <w:r>
        <w:rPr>
          <w:rFonts w:hint="eastAsia"/>
        </w:rPr>
        <w:t>步（因为后一个指针指到null时才能判断并停下，故应快n</w:t>
      </w:r>
      <w:r>
        <w:t>+1</w:t>
      </w:r>
      <w:r>
        <w:rPr>
          <w:rFonts w:hint="eastAsia"/>
        </w:rPr>
        <w:t>），当后一个指针停下时前一个指针所在的位置刚好是倒数第n个节点的前一个节点。</w:t>
      </w:r>
    </w:p>
    <w:p w14:paraId="78025CE2" w14:textId="20CE5C6F" w:rsidR="00DD494F" w:rsidRDefault="00DD494F" w:rsidP="00F25212">
      <w:pPr>
        <w:ind w:firstLine="420"/>
      </w:pPr>
      <w:r>
        <w:rPr>
          <w:rFonts w:hint="eastAsia"/>
        </w:rPr>
        <w:t>总结：遇到链表一定要创建dummy节点，这样能少讨论很多corner</w:t>
      </w:r>
      <w:r>
        <w:t xml:space="preserve"> </w:t>
      </w:r>
      <w:r>
        <w:rPr>
          <w:rFonts w:hint="eastAsia"/>
        </w:rPr>
        <w:t>cases；此处又是双指针的应用，非常巧妙。</w:t>
      </w:r>
    </w:p>
    <w:p w14:paraId="5395212F" w14:textId="1B26EFB4" w:rsidR="00EC22DD" w:rsidRDefault="00EC22DD" w:rsidP="00EC22DD">
      <w:pPr>
        <w:widowControl/>
        <w:ind w:firstLineChars="0" w:firstLine="0"/>
        <w:jc w:val="left"/>
      </w:pPr>
      <w:r>
        <w:br w:type="page"/>
      </w:r>
    </w:p>
    <w:p w14:paraId="199DD74E" w14:textId="3FC687E2" w:rsidR="00EC22DD" w:rsidRDefault="00EC22DD" w:rsidP="00EC22DD">
      <w:pPr>
        <w:ind w:firstLine="420"/>
      </w:pPr>
      <w:r>
        <w:lastRenderedPageBreak/>
        <w:t>2023年10月9日星期一</w:t>
      </w:r>
    </w:p>
    <w:p w14:paraId="21934A05" w14:textId="4CD5B54E" w:rsidR="00EC22DD" w:rsidRDefault="00EC22DD" w:rsidP="00F25212">
      <w:pPr>
        <w:ind w:firstLine="420"/>
      </w:pPr>
      <w:r>
        <w:rPr>
          <w:rFonts w:hint="eastAsia"/>
        </w:rPr>
        <w:t>首先反思一下，最近这两周借着复习quiz的名义一直在打游戏，没有刷题，很懈怠！！</w:t>
      </w:r>
    </w:p>
    <w:p w14:paraId="3D9940E9" w14:textId="47B8F8CB" w:rsidR="00EC22DD" w:rsidRDefault="00EC22DD" w:rsidP="00EC22DD">
      <w:pPr>
        <w:pStyle w:val="a3"/>
        <w:numPr>
          <w:ilvl w:val="0"/>
          <w:numId w:val="8"/>
        </w:numPr>
        <w:ind w:firstLineChars="0"/>
      </w:pPr>
      <w:r>
        <w:rPr>
          <w:noProof/>
        </w:rPr>
        <w:drawing>
          <wp:anchor distT="0" distB="0" distL="114300" distR="114300" simplePos="0" relativeHeight="251658242" behindDoc="0" locked="0" layoutInCell="1" allowOverlap="1" wp14:anchorId="2B60ED68" wp14:editId="6963A3C3">
            <wp:simplePos x="0" y="0"/>
            <wp:positionH relativeFrom="column">
              <wp:posOffset>3873417</wp:posOffset>
            </wp:positionH>
            <wp:positionV relativeFrom="paragraph">
              <wp:posOffset>76256</wp:posOffset>
            </wp:positionV>
            <wp:extent cx="2325370" cy="1875790"/>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325370" cy="1875790"/>
                    </a:xfrm>
                    <a:prstGeom prst="rect">
                      <a:avLst/>
                    </a:prstGeom>
                  </pic:spPr>
                </pic:pic>
              </a:graphicData>
            </a:graphic>
          </wp:anchor>
        </w:drawing>
      </w:r>
      <w:r>
        <w:rPr>
          <w:rFonts w:hint="eastAsia"/>
        </w:rPr>
        <w:t>[</w:t>
      </w:r>
      <w:r>
        <w:t xml:space="preserve">17] </w:t>
      </w:r>
      <w:r w:rsidRPr="00EC22DD">
        <w:t>Letter</w:t>
      </w:r>
      <w:r>
        <w:t xml:space="preserve"> </w:t>
      </w:r>
      <w:r w:rsidRPr="00EC22DD">
        <w:t>Combinations</w:t>
      </w:r>
      <w:r>
        <w:t xml:space="preserve"> </w:t>
      </w:r>
      <w:r w:rsidRPr="00EC22DD">
        <w:t>Of</w:t>
      </w:r>
      <w:r>
        <w:t xml:space="preserve"> </w:t>
      </w:r>
      <w:r w:rsidRPr="00EC22DD">
        <w:t>A</w:t>
      </w:r>
      <w:r>
        <w:t xml:space="preserve"> </w:t>
      </w:r>
      <w:r w:rsidRPr="00EC22DD">
        <w:t>Phone</w:t>
      </w:r>
      <w:r>
        <w:t xml:space="preserve"> </w:t>
      </w:r>
      <w:r w:rsidRPr="00EC22DD">
        <w:t>Number</w:t>
      </w:r>
    </w:p>
    <w:p w14:paraId="15BCD660" w14:textId="3DA76B73" w:rsidR="00EC22DD" w:rsidRDefault="00EC22DD" w:rsidP="00EC22DD">
      <w:pPr>
        <w:ind w:firstLine="420"/>
      </w:pPr>
      <w:r>
        <w:rPr>
          <w:rFonts w:hint="eastAsia"/>
        </w:rPr>
        <w:t>给定最长4位的一组数，返回其对应的所有可能字符串。</w:t>
      </w:r>
    </w:p>
    <w:p w14:paraId="3494C42C" w14:textId="2E8E7224" w:rsidR="00EC22DD" w:rsidRDefault="00EC22DD" w:rsidP="00EC22DD">
      <w:pPr>
        <w:ind w:firstLine="420"/>
      </w:pPr>
    </w:p>
    <w:p w14:paraId="32DD3F6C" w14:textId="2B24CA4C" w:rsidR="00EC22DD" w:rsidRDefault="00EC22DD" w:rsidP="00EC22DD">
      <w:pPr>
        <w:ind w:firstLine="420"/>
      </w:pPr>
      <w:r>
        <w:rPr>
          <w:rFonts w:hint="eastAsia"/>
        </w:rPr>
        <w:t>这是一道很精彩的</w:t>
      </w:r>
      <w:r w:rsidR="001B2E4C">
        <w:rPr>
          <w:rFonts w:hint="eastAsia"/>
        </w:rPr>
        <w:t>回溯</w:t>
      </w:r>
      <w:r>
        <w:rPr>
          <w:rFonts w:hint="eastAsia"/>
        </w:rPr>
        <w:t>递归练习题。由于最长只有四位数字，故可以采用比较暴力的方法进行解答。如果只有一位数字2，则答案是平凡解[</w:t>
      </w:r>
      <w:r>
        <w:t>“a”,”b”,”c”]</w:t>
      </w:r>
      <w:r>
        <w:rPr>
          <w:rFonts w:hint="eastAsia"/>
        </w:rPr>
        <w:t>，如果再增加一位，只需固定第一位字母，然后遍历第二位数字对应的所有字母，将其加在第一位字母之后即可</w:t>
      </w:r>
      <w:r w:rsidR="000B76DD">
        <w:rPr>
          <w:rFonts w:hint="eastAsia"/>
        </w:rPr>
        <w:t>，以此类推可以解决所有长度的问题。</w:t>
      </w:r>
    </w:p>
    <w:p w14:paraId="62CFD162" w14:textId="1BA36C14" w:rsidR="000B76DD" w:rsidRDefault="000B76DD" w:rsidP="00EC22DD">
      <w:pPr>
        <w:ind w:firstLine="420"/>
      </w:pPr>
      <w:r>
        <w:rPr>
          <w:rFonts w:hint="eastAsia"/>
        </w:rPr>
        <w:t>在具体实现时，首先创建一个哈希图匹配每个数字和其对应的字母，再创建一个空字符串列表用于存储结果，最后创建一个字符串用于存储目标字符串。由于Java递归时无法通过传入参数地址的方法对列表进行修改，故上述三个数据结构应该定义在整个结构的最外层使其成为全局变量。</w:t>
      </w:r>
    </w:p>
    <w:p w14:paraId="0D455CB0" w14:textId="17FB45CA" w:rsidR="000B76DD" w:rsidRDefault="000B76DD" w:rsidP="00EC22DD">
      <w:pPr>
        <w:ind w:firstLine="420"/>
      </w:pPr>
      <w:r>
        <w:rPr>
          <w:rFonts w:hint="eastAsia"/>
        </w:rPr>
        <w:t>在创建具体函数实现函数时，首先检查是否为空字符串，接着直接调用递归函数并返回结果。递归函数的参数为当前</w:t>
      </w:r>
      <w:r w:rsidR="00BC3EAB">
        <w:rPr>
          <w:rFonts w:hint="eastAsia"/>
        </w:rPr>
        <w:t>索引以及一个StringBuilder，后者中存放着上一步</w:t>
      </w:r>
      <w:r w:rsidR="002A47BD">
        <w:rPr>
          <w:rFonts w:hint="eastAsia"/>
        </w:rPr>
        <w:t>得到的字符串。若当前字符串的长度和目标字符串长度相等，则说明该字符串已经完成遍历，将其加入列表并退出该次递归；否则遍历哈希图中当前索引位置的数字对应的字符，将其添加到当前字符串中，调用该递归函数并使索引+</w:t>
      </w:r>
      <w:r w:rsidR="002A47BD">
        <w:t>1</w:t>
      </w:r>
      <w:r w:rsidR="002A47BD">
        <w:rPr>
          <w:rFonts w:hint="eastAsia"/>
        </w:rPr>
        <w:t>，最后删除字符串中末位字符，即刚刚添加的字符，使得字符串回到遍历前的状态以进行下一次遍历。</w:t>
      </w:r>
    </w:p>
    <w:p w14:paraId="6B9C1ED4" w14:textId="77777777" w:rsidR="00EC22DD" w:rsidRDefault="00EC22DD" w:rsidP="00EC22DD">
      <w:pPr>
        <w:ind w:firstLine="420"/>
      </w:pPr>
    </w:p>
    <w:p w14:paraId="65C66FDF" w14:textId="6B971D9E" w:rsidR="00EC22DD" w:rsidRDefault="003753E6" w:rsidP="00EC22DD">
      <w:pPr>
        <w:pStyle w:val="a3"/>
        <w:numPr>
          <w:ilvl w:val="0"/>
          <w:numId w:val="8"/>
        </w:numPr>
        <w:ind w:firstLineChars="0"/>
      </w:pPr>
      <w:r>
        <w:rPr>
          <w:rFonts w:hint="eastAsia"/>
        </w:rPr>
        <w:t>[</w:t>
      </w:r>
      <w:r>
        <w:t>21]</w:t>
      </w:r>
      <w:r w:rsidRPr="003753E6">
        <w:t xml:space="preserve"> Merge</w:t>
      </w:r>
      <w:r>
        <w:t xml:space="preserve"> </w:t>
      </w:r>
      <w:r w:rsidRPr="003753E6">
        <w:t>Two</w:t>
      </w:r>
      <w:r>
        <w:t xml:space="preserve"> </w:t>
      </w:r>
      <w:r w:rsidRPr="003753E6">
        <w:t>Sorted</w:t>
      </w:r>
      <w:r>
        <w:t xml:space="preserve"> </w:t>
      </w:r>
      <w:r w:rsidRPr="003753E6">
        <w:t>Lists</w:t>
      </w:r>
    </w:p>
    <w:p w14:paraId="1F5831E2" w14:textId="273BAB3D" w:rsidR="003753E6" w:rsidRDefault="003753E6" w:rsidP="003753E6">
      <w:pPr>
        <w:ind w:firstLine="420"/>
      </w:pPr>
      <w:r>
        <w:rPr>
          <w:rFonts w:hint="eastAsia"/>
        </w:rPr>
        <w:t>给两个非降序排列的链表，将其合并为一个非降序排列的链表。</w:t>
      </w:r>
    </w:p>
    <w:p w14:paraId="37251C2D" w14:textId="39BA4B90" w:rsidR="003753E6" w:rsidRDefault="003753E6" w:rsidP="003753E6">
      <w:pPr>
        <w:ind w:firstLine="420"/>
      </w:pPr>
      <w:r>
        <w:rPr>
          <w:rFonts w:hint="eastAsia"/>
        </w:rPr>
        <w:t>经典链表题，有递归和循环两种解法，其中循环法更节省内存。初始化一个head</w:t>
      </w:r>
      <w:r>
        <w:t xml:space="preserve"> </w:t>
      </w:r>
      <w:r>
        <w:rPr>
          <w:rFonts w:hint="eastAsia"/>
        </w:rPr>
        <w:t>node存储结果，循环遍历两链表，将当前较小的链表的node加入head。需要注意的是一个链表已经空了以后需要直接将另一个链表后面的节点直接加到结果中，并且需要另外一个指针来循环结果链表。</w:t>
      </w:r>
    </w:p>
    <w:p w14:paraId="3AF1A3A3" w14:textId="77777777" w:rsidR="00240CD0" w:rsidRDefault="00240CD0" w:rsidP="003753E6">
      <w:pPr>
        <w:ind w:firstLine="420"/>
      </w:pPr>
    </w:p>
    <w:p w14:paraId="2D27D159" w14:textId="075BA3D1" w:rsidR="003753E6" w:rsidRDefault="007412E2" w:rsidP="00EC22DD">
      <w:pPr>
        <w:pStyle w:val="a3"/>
        <w:numPr>
          <w:ilvl w:val="0"/>
          <w:numId w:val="8"/>
        </w:numPr>
        <w:ind w:firstLineChars="0"/>
      </w:pPr>
      <w:r>
        <w:rPr>
          <w:rFonts w:hint="eastAsia"/>
        </w:rPr>
        <w:t>[</w:t>
      </w:r>
      <w:r>
        <w:t xml:space="preserve">23] </w:t>
      </w:r>
      <w:r w:rsidRPr="007412E2">
        <w:t>merge</w:t>
      </w:r>
      <w:r>
        <w:t xml:space="preserve"> </w:t>
      </w:r>
      <w:r w:rsidRPr="007412E2">
        <w:t>K</w:t>
      </w:r>
      <w:r>
        <w:t xml:space="preserve"> </w:t>
      </w:r>
      <w:r w:rsidRPr="007412E2">
        <w:t>Lists</w:t>
      </w:r>
    </w:p>
    <w:p w14:paraId="61A84C22" w14:textId="5479F74F" w:rsidR="007412E2" w:rsidRDefault="007412E2" w:rsidP="007412E2">
      <w:pPr>
        <w:ind w:firstLine="420"/>
      </w:pPr>
      <w:r>
        <w:rPr>
          <w:rFonts w:hint="eastAsia"/>
        </w:rPr>
        <w:t>给定K个升序排列的链表，将其合并为一个非降序排列的链表。</w:t>
      </w:r>
    </w:p>
    <w:p w14:paraId="67E36087" w14:textId="66788610" w:rsidR="007412E2" w:rsidRDefault="007412E2" w:rsidP="007412E2">
      <w:pPr>
        <w:ind w:firstLine="420"/>
      </w:pPr>
      <w:r>
        <w:rPr>
          <w:rFonts w:hint="eastAsia"/>
        </w:rPr>
        <w:t>根据上一题两链表排序的方案，可以很轻松的想到将K个链表逐级两两排序的方法，其中显然逐次二分的方法比用第一个链表逐一同后续链表排序的方法的时间复杂度更低，因为前者调用logK次两链表排序而后者调用K次。</w:t>
      </w:r>
    </w:p>
    <w:p w14:paraId="474008D2" w14:textId="0FED5F0B" w:rsidR="007412E2" w:rsidRDefault="007412E2" w:rsidP="007412E2">
      <w:pPr>
        <w:ind w:firstLine="420"/>
      </w:pPr>
      <w:r>
        <w:rPr>
          <w:rFonts w:hint="eastAsia"/>
        </w:rPr>
        <w:t>该题的难点在于如何实现二分调用两两排序函数。该题给出了一个两元素问题推广到多元素问题的一般思路。假设总共k个链表，编号为0，1</w:t>
      </w:r>
      <w:r>
        <w:t>…</w:t>
      </w:r>
      <w:r>
        <w:rPr>
          <w:rFonts w:hint="eastAsia"/>
        </w:rPr>
        <w:t>k</w:t>
      </w:r>
      <w:r>
        <w:t>-1</w:t>
      </w:r>
      <w:r>
        <w:rPr>
          <w:rFonts w:hint="eastAsia"/>
        </w:rPr>
        <w:t>，初始间隔为1，每次两两排序后的结果保存至靠前的链表中，则当间隔小于k时，循环系数为(</w:t>
      </w:r>
      <w:r>
        <w:t>i=0,i&lt;k-interval,i+=interval*2)</w:t>
      </w:r>
      <w:r>
        <w:rPr>
          <w:rFonts w:hint="eastAsia"/>
        </w:rPr>
        <w:t>，而每次排序时使用i和i</w:t>
      </w:r>
      <w:r>
        <w:t>+in</w:t>
      </w:r>
      <w:r>
        <w:rPr>
          <w:rFonts w:hint="eastAsia"/>
        </w:rPr>
        <w:t>terval这两个链表进行排序，完成循环后interval翻倍。如此一来，便能够实现逐级两两排序直至剩下最后一个链表，该链表即为结果。</w:t>
      </w:r>
    </w:p>
    <w:p w14:paraId="2063DC2D" w14:textId="14C936E2" w:rsidR="007412E2" w:rsidRDefault="007412E2" w:rsidP="007412E2">
      <w:pPr>
        <w:ind w:firstLine="420"/>
      </w:pPr>
      <w:r>
        <w:rPr>
          <w:rFonts w:hint="eastAsia"/>
        </w:rPr>
        <w:t>总结：遇到类似分而治之的方案都可以使用这种巧妙的思路解决。</w:t>
      </w:r>
    </w:p>
    <w:p w14:paraId="3BDF7A17" w14:textId="0197B4CC" w:rsidR="007412E2" w:rsidRDefault="001B2E4C" w:rsidP="00EC22DD">
      <w:pPr>
        <w:pStyle w:val="a3"/>
        <w:numPr>
          <w:ilvl w:val="0"/>
          <w:numId w:val="8"/>
        </w:numPr>
        <w:ind w:firstLineChars="0"/>
      </w:pPr>
      <w:r>
        <w:rPr>
          <w:rFonts w:hint="eastAsia"/>
        </w:rPr>
        <w:t>[</w:t>
      </w:r>
      <w:r>
        <w:t xml:space="preserve">22] </w:t>
      </w:r>
      <w:r w:rsidRPr="001B2E4C">
        <w:t>Generate</w:t>
      </w:r>
      <w:r>
        <w:t xml:space="preserve"> </w:t>
      </w:r>
      <w:r w:rsidRPr="001B2E4C">
        <w:t>Parentheses</w:t>
      </w:r>
    </w:p>
    <w:p w14:paraId="33FF9654" w14:textId="1EAE15D1" w:rsidR="001B2E4C" w:rsidRDefault="001B2E4C" w:rsidP="001B2E4C">
      <w:pPr>
        <w:ind w:firstLine="420"/>
      </w:pPr>
      <w:r>
        <w:rPr>
          <w:rFonts w:hint="eastAsia"/>
        </w:rPr>
        <w:t>给定数字n，确定n组括号所有可能的组合，输出一个字符串列表。</w:t>
      </w:r>
    </w:p>
    <w:p w14:paraId="1787B936" w14:textId="1AFB006B" w:rsidR="001B2E4C" w:rsidRDefault="001B2E4C" w:rsidP="001B2E4C">
      <w:pPr>
        <w:ind w:firstLine="420"/>
      </w:pPr>
      <w:r>
        <w:rPr>
          <w:rFonts w:hint="eastAsia"/>
        </w:rPr>
        <w:t>这是一道非常典型的动态规划/回溯题，都需要用到递归，思维难度不小！</w:t>
      </w:r>
    </w:p>
    <w:p w14:paraId="270E6B86" w14:textId="252A312F" w:rsidR="001B2E4C" w:rsidRDefault="001B2E4C" w:rsidP="001B2E4C">
      <w:pPr>
        <w:ind w:firstLine="420"/>
      </w:pPr>
      <w:r>
        <w:rPr>
          <w:rFonts w:hint="eastAsia"/>
        </w:rPr>
        <w:t>思路一：使用DFS搜索所有可能的解，遇到不合理的解将其剪枝。与[</w:t>
      </w:r>
      <w:r>
        <w:t>17]</w:t>
      </w:r>
      <w:r>
        <w:rPr>
          <w:rFonts w:hint="eastAsia"/>
        </w:rPr>
        <w:t>类似，从剩余n个左括号，n个右括号开始，只要剩余的左括号不为0，则在可能的解中增加一个左括号，继续调用递归函数并使左索引</w:t>
      </w:r>
      <w:r>
        <w:t>-1</w:t>
      </w:r>
      <w:r>
        <w:rPr>
          <w:rFonts w:hint="eastAsia"/>
        </w:rPr>
        <w:t>，再删除该次操作添加的字符将其恢复到遍历前的状态。此外，剪枝的条件是</w:t>
      </w:r>
      <w:r w:rsidRPr="001B2E4C">
        <w:rPr>
          <w:rFonts w:hint="eastAsia"/>
          <w:b/>
          <w:bCs/>
        </w:rPr>
        <w:t>剩余的右括号数量大于左括号数量</w:t>
      </w:r>
      <w:r>
        <w:rPr>
          <w:rFonts w:hint="eastAsia"/>
        </w:rPr>
        <w:t>，成立则说明右枝合法，添加右括号并调用递归函数，使得右索引-</w:t>
      </w:r>
      <w:r>
        <w:t>1</w:t>
      </w:r>
      <w:r>
        <w:rPr>
          <w:rFonts w:hint="eastAsia"/>
        </w:rPr>
        <w:t>并删除最后一个字符；否则不</w:t>
      </w:r>
      <w:r>
        <w:rPr>
          <w:rFonts w:hint="eastAsia"/>
        </w:rPr>
        <w:lastRenderedPageBreak/>
        <w:t>添加右括号。若当前括号数量为2n，说明这条路已经到底，将其添加到结果中即可。</w:t>
      </w:r>
    </w:p>
    <w:p w14:paraId="5EADA074" w14:textId="56D39238" w:rsidR="001B2E4C" w:rsidRDefault="001B2E4C" w:rsidP="001B2E4C">
      <w:pPr>
        <w:ind w:firstLine="420"/>
      </w:pPr>
      <w:r>
        <w:rPr>
          <w:rFonts w:hint="eastAsia"/>
        </w:rPr>
        <w:t>思路二：</w:t>
      </w:r>
      <w:r w:rsidR="006B0221">
        <w:rPr>
          <w:rFonts w:hint="eastAsia"/>
        </w:rPr>
        <w:t>很玄妙的递归式。考虑如何从n</w:t>
      </w:r>
      <w:r w:rsidR="006B0221">
        <w:t>-1</w:t>
      </w:r>
      <w:r w:rsidR="006B0221">
        <w:rPr>
          <w:rFonts w:hint="eastAsia"/>
        </w:rPr>
        <w:t>的所有结果中推出n：假设a，b分别为n</w:t>
      </w:r>
      <w:r w:rsidR="006B0221">
        <w:t>-1</w:t>
      </w:r>
      <w:r w:rsidR="006B0221">
        <w:rPr>
          <w:rFonts w:hint="eastAsia"/>
        </w:rPr>
        <w:t>组括号所有可能组合的两个子列，即a</w:t>
      </w:r>
      <w:r w:rsidR="006B0221">
        <w:t>+</w:t>
      </w:r>
      <w:r w:rsidR="006B0221">
        <w:rPr>
          <w:rFonts w:hint="eastAsia"/>
        </w:rPr>
        <w:t>b</w:t>
      </w:r>
      <w:r w:rsidR="006B0221">
        <w:t>=</w:t>
      </w:r>
      <w:r w:rsidR="006B0221">
        <w:rPr>
          <w:rFonts w:hint="eastAsia"/>
        </w:rPr>
        <w:t>Sn</w:t>
      </w:r>
      <w:r w:rsidR="006B0221">
        <w:t>-1</w:t>
      </w:r>
      <w:r w:rsidR="006B0221">
        <w:rPr>
          <w:rFonts w:hint="eastAsia"/>
        </w:rPr>
        <w:t>，a和b可能为空，且a和b完全对称所以顺序无所谓，那么Sn</w:t>
      </w:r>
      <w:r w:rsidR="006B0221">
        <w:t>=</w:t>
      </w:r>
      <w:r w:rsidR="006B0221">
        <w:rPr>
          <w:rFonts w:hint="eastAsia"/>
        </w:rPr>
        <w:t>（+a</w:t>
      </w:r>
      <w:r w:rsidR="006B0221">
        <w:t>+</w:t>
      </w:r>
      <w:r w:rsidR="006B0221">
        <w:rPr>
          <w:rFonts w:hint="eastAsia"/>
        </w:rPr>
        <w:t>）+b，即在a的外面加一对括号，就可以得到一种n个括号的可能组合，遍历所有可能的a和b，就可以得到Sn。虽然a和b对称，但是额外增加的括号仅存在于a外，故二者对称性被打破，如此得到的所有结果都是不重复的。</w:t>
      </w:r>
      <w:r w:rsidR="006B0221">
        <w:rPr>
          <w:noProof/>
        </w:rPr>
        <w:drawing>
          <wp:inline distT="0" distB="0" distL="0" distR="0" wp14:anchorId="0CEDA5F1" wp14:editId="0736A7E4">
            <wp:extent cx="5119956" cy="1820601"/>
            <wp:effectExtent l="0" t="0" r="508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206" t="2986" r="1709" b="5868"/>
                    <a:stretch/>
                  </pic:blipFill>
                  <pic:spPr bwMode="auto">
                    <a:xfrm>
                      <a:off x="0" y="0"/>
                      <a:ext cx="5120631" cy="1820841"/>
                    </a:xfrm>
                    <a:prstGeom prst="rect">
                      <a:avLst/>
                    </a:prstGeom>
                    <a:ln>
                      <a:noFill/>
                    </a:ln>
                    <a:extLst>
                      <a:ext uri="{53640926-AAD7-44D8-BBD7-CCE9431645EC}">
                        <a14:shadowObscured xmlns:a14="http://schemas.microsoft.com/office/drawing/2010/main"/>
                      </a:ext>
                    </a:extLst>
                  </pic:spPr>
                </pic:pic>
              </a:graphicData>
            </a:graphic>
          </wp:inline>
        </w:drawing>
      </w:r>
    </w:p>
    <w:p w14:paraId="0D9D579F" w14:textId="0957439A" w:rsidR="006B0221" w:rsidRDefault="006B0221" w:rsidP="006B0221">
      <w:pPr>
        <w:ind w:firstLine="420"/>
      </w:pPr>
      <w:r>
        <w:rPr>
          <w:rFonts w:hint="eastAsia"/>
        </w:rPr>
        <w:t>得到该递归式后，递归函数的实现则非常简单。创建一个从0到n</w:t>
      </w:r>
      <w:r>
        <w:t>-1</w:t>
      </w:r>
      <w:r>
        <w:rPr>
          <w:rFonts w:hint="eastAsia"/>
        </w:rPr>
        <w:t>的索引，将这些索引传入递归函数，遍历所有递归函数的输出，再将</w:t>
      </w:r>
      <w:r>
        <w:t>n-1</w:t>
      </w:r>
      <w:r>
        <w:rPr>
          <w:rFonts w:hint="eastAsia"/>
        </w:rPr>
        <w:t>到0的索引传入递归函数，遍历所有递归函数的输出，如此便得到了两个子列，将其和“（”、“）”结合即可。</w:t>
      </w:r>
    </w:p>
    <w:p w14:paraId="73C93007" w14:textId="59114D87" w:rsidR="006B0221" w:rsidRDefault="006B0221" w:rsidP="006B0221">
      <w:pPr>
        <w:ind w:firstLine="420"/>
      </w:pPr>
      <w:r>
        <w:rPr>
          <w:rFonts w:hint="eastAsia"/>
        </w:rPr>
        <w:t>总结：思路一思维逻辑更清晰，</w:t>
      </w:r>
      <w:r w:rsidR="0016531B">
        <w:rPr>
          <w:rFonts w:hint="eastAsia"/>
        </w:rPr>
        <w:t>做题时更容易想到，且实现较为顺畅，只需要注意剪枝的条件即可；思路二很难想，我最开始就试图找出递归式的规律但是失败了，如果能推导出合理的递归式，思路二的代码非常简洁。</w:t>
      </w:r>
    </w:p>
    <w:p w14:paraId="07D82A5C" w14:textId="2783F83C" w:rsidR="0016531B" w:rsidRDefault="0016531B" w:rsidP="006B0221">
      <w:pPr>
        <w:ind w:firstLine="420"/>
      </w:pPr>
      <w:r>
        <w:rPr>
          <w:rFonts w:hint="eastAsia"/>
        </w:rPr>
        <w:t>一旦涉及到递归问题，题目的思维将变得相对抽象，这是需要多借助例子辅助分析思考。</w:t>
      </w:r>
    </w:p>
    <w:p w14:paraId="0CD6D6EA" w14:textId="28FF7C91" w:rsidR="009C7BE3" w:rsidRDefault="009C7BE3" w:rsidP="006B0221">
      <w:pPr>
        <w:ind w:firstLine="420"/>
      </w:pPr>
    </w:p>
    <w:p w14:paraId="6C5A8AEF" w14:textId="44EDA8F8" w:rsidR="009C7BE3" w:rsidRDefault="009C7BE3" w:rsidP="006B0221">
      <w:pPr>
        <w:ind w:firstLine="420"/>
      </w:pPr>
      <w:r>
        <w:t>2023年10月10日星期二</w:t>
      </w:r>
    </w:p>
    <w:p w14:paraId="6C77FA66" w14:textId="64CB431B" w:rsidR="009C7BE3" w:rsidRDefault="009C7BE3" w:rsidP="009C7BE3">
      <w:pPr>
        <w:pStyle w:val="a3"/>
        <w:numPr>
          <w:ilvl w:val="0"/>
          <w:numId w:val="9"/>
        </w:numPr>
        <w:ind w:firstLineChars="0"/>
      </w:pPr>
      <w:r>
        <w:rPr>
          <w:rFonts w:hint="eastAsia"/>
        </w:rPr>
        <w:t>[</w:t>
      </w:r>
      <w:r>
        <w:t>24] Swap Nodes in Pairs\</w:t>
      </w:r>
    </w:p>
    <w:p w14:paraId="64DA4796" w14:textId="71CD946D" w:rsidR="009C7BE3" w:rsidRDefault="00280461" w:rsidP="009C7BE3">
      <w:pPr>
        <w:ind w:firstLine="420"/>
      </w:pPr>
      <w:r>
        <w:rPr>
          <w:rFonts w:hint="eastAsia"/>
        </w:rPr>
        <w:t>给定一个链表，将其内容两两交换，返回首个节点，要求不能改变每个节点的值。</w:t>
      </w:r>
    </w:p>
    <w:p w14:paraId="76C41E98" w14:textId="7578E911" w:rsidR="00280461" w:rsidRDefault="00280461" w:rsidP="009C7BE3">
      <w:pPr>
        <w:ind w:firstLine="420"/>
      </w:pPr>
      <w:r>
        <w:rPr>
          <w:rFonts w:hint="eastAsia"/>
        </w:rPr>
        <w:t>这道题比较基础，只需要画个图弄清楚交换逻辑，将需要交换的几个节点提前存好，按照逻辑交换next即可。</w:t>
      </w:r>
    </w:p>
    <w:p w14:paraId="0EA5D9E9" w14:textId="0754D334" w:rsidR="009C7BE3" w:rsidRDefault="00650393" w:rsidP="009C7BE3">
      <w:pPr>
        <w:pStyle w:val="a3"/>
        <w:numPr>
          <w:ilvl w:val="0"/>
          <w:numId w:val="9"/>
        </w:numPr>
        <w:ind w:firstLineChars="0"/>
      </w:pPr>
      <w:r>
        <w:rPr>
          <w:rFonts w:hint="eastAsia"/>
        </w:rPr>
        <w:t>[</w:t>
      </w:r>
      <w:r>
        <w:t>25] Reverse Nodes in K-Group</w:t>
      </w:r>
    </w:p>
    <w:p w14:paraId="5C371EB3" w14:textId="32D1B367" w:rsidR="00650393" w:rsidRDefault="00650393" w:rsidP="00650393">
      <w:pPr>
        <w:ind w:firstLine="420"/>
      </w:pPr>
      <w:r>
        <w:rPr>
          <w:rFonts w:hint="eastAsia"/>
        </w:rPr>
        <w:t>给定一个链表和一个数字k，在这个链表中一次交换k个节点，相当于上一题的拓展。</w:t>
      </w:r>
    </w:p>
    <w:p w14:paraId="31DC4E16" w14:textId="77777777" w:rsidR="00650393" w:rsidRDefault="00650393" w:rsidP="00650393">
      <w:pPr>
        <w:ind w:firstLine="420"/>
      </w:pPr>
    </w:p>
    <w:p w14:paraId="0D65359F" w14:textId="6BAC6966" w:rsidR="00650393" w:rsidRDefault="00650393" w:rsidP="00650393">
      <w:pPr>
        <w:ind w:firstLine="420"/>
      </w:pPr>
      <w:r>
        <w:rPr>
          <w:rFonts w:hint="eastAsia"/>
        </w:rPr>
        <w:t>这道题真的非常tricky且繁琐！！！</w:t>
      </w:r>
    </w:p>
    <w:p w14:paraId="50544BDD" w14:textId="4CEF4702" w:rsidR="00650393" w:rsidRDefault="00650393" w:rsidP="00650393">
      <w:pPr>
        <w:ind w:firstLine="420"/>
      </w:pPr>
    </w:p>
    <w:p w14:paraId="60A592AB" w14:textId="393BF341" w:rsidR="007D3495" w:rsidRDefault="00650393" w:rsidP="007D3495">
      <w:pPr>
        <w:ind w:firstLine="420"/>
      </w:pPr>
      <w:r>
        <w:rPr>
          <w:rFonts w:hint="eastAsia"/>
        </w:rPr>
        <w:t>首先，可以写出链表的反转函数：使用一个指针跟踪当前链表的头节点，另外一个指针向后</w:t>
      </w:r>
      <w:r w:rsidR="007D3495">
        <w:rPr>
          <w:rFonts w:hint="eastAsia"/>
        </w:rPr>
        <w:t>遍历，每遍历一个节点就将其插到链表的开头作为新头节点，并调整前后节点的指针。微调该函数，增加一个整数参数k，使得这个反转操作仅进行k次就停止。</w:t>
      </w:r>
    </w:p>
    <w:p w14:paraId="73E6E282" w14:textId="41E04D30" w:rsidR="00650393" w:rsidRDefault="007D3495" w:rsidP="007D3495">
      <w:pPr>
        <w:ind w:firstLine="420"/>
      </w:pPr>
      <w:r>
        <w:rPr>
          <w:rFonts w:hint="eastAsia"/>
        </w:rPr>
        <w:t>接下来在主函数中合理地调用上述修改过的反转函数。由于每次反转后被反转部分会与其后的部分的联系被打乱，所以需要有一个指针指向反转后的链表的末尾，另一个指向后一个部分的开头，在反转操作后将末尾的下一个指向开头</w:t>
      </w:r>
      <w:r w:rsidR="003378F4">
        <w:rPr>
          <w:rFonts w:hint="eastAsia"/>
        </w:rPr>
        <w:t>，而且该操作需要判断当前是否为第一次反转</w:t>
      </w:r>
      <w:r>
        <w:rPr>
          <w:rFonts w:hint="eastAsia"/>
        </w:rPr>
        <w:t>。此外，还需要一个指针指向新链表的开头，也就是第一次反转后得到的头节点。然后，还需要一个节点实现计数功能，因为题目要求若剩下的节点不足k，则不反转，故该节点每向后走k步，触发一次反转操作。</w:t>
      </w:r>
    </w:p>
    <w:p w14:paraId="54FDFFB4" w14:textId="0121E2A2" w:rsidR="003378F4" w:rsidRDefault="003378F4" w:rsidP="007D3495">
      <w:pPr>
        <w:ind w:firstLine="420"/>
      </w:pPr>
      <w:r>
        <w:rPr>
          <w:rFonts w:hint="eastAsia"/>
        </w:rPr>
        <w:t>总结：链表的反转函数很常用，思想是不停的将遍历到的节点插在开头。这道题的细节非常多，也很容易出错，需要跟踪的节点也很多，需要结合图像+打断点仔细调试。</w:t>
      </w:r>
    </w:p>
    <w:p w14:paraId="0C000CB0" w14:textId="78F37960" w:rsidR="00E07001" w:rsidRDefault="00E07001" w:rsidP="007D3495">
      <w:pPr>
        <w:ind w:firstLine="420"/>
      </w:pPr>
    </w:p>
    <w:p w14:paraId="2F84617B" w14:textId="0059EA54" w:rsidR="00E07001" w:rsidRDefault="00E07001" w:rsidP="007D3495">
      <w:pPr>
        <w:ind w:firstLine="420"/>
      </w:pPr>
      <w:r>
        <w:lastRenderedPageBreak/>
        <w:t>2023年11月4日星期六</w:t>
      </w:r>
    </w:p>
    <w:p w14:paraId="147F46E6" w14:textId="7A1871F3" w:rsidR="00E07001" w:rsidRDefault="00E07001" w:rsidP="00E07001">
      <w:pPr>
        <w:pStyle w:val="a3"/>
        <w:numPr>
          <w:ilvl w:val="0"/>
          <w:numId w:val="11"/>
        </w:numPr>
        <w:ind w:firstLineChars="0"/>
      </w:pPr>
      <w:r>
        <w:rPr>
          <w:rFonts w:hint="eastAsia"/>
        </w:rPr>
        <w:t>[</w:t>
      </w:r>
      <w:r>
        <w:t>26]</w:t>
      </w:r>
      <w:r w:rsidRPr="00E07001">
        <w:t xml:space="preserve"> remove</w:t>
      </w:r>
      <w:r>
        <w:t xml:space="preserve"> </w:t>
      </w:r>
      <w:r w:rsidRPr="00E07001">
        <w:t>Duplicates</w:t>
      </w:r>
    </w:p>
    <w:p w14:paraId="16D872D6" w14:textId="03DD0B2E" w:rsidR="00E07001" w:rsidRDefault="00E07001" w:rsidP="00E07001">
      <w:pPr>
        <w:ind w:firstLine="420"/>
      </w:pPr>
      <w:r>
        <w:rPr>
          <w:rFonts w:hint="eastAsia"/>
        </w:rPr>
        <w:t>给定一个非降序排列的数组，返回其中不重复的数字个数，要求在原数组修改，且原数组前k项必须为k个不重复项。</w:t>
      </w:r>
    </w:p>
    <w:p w14:paraId="52029EC1" w14:textId="2784127C" w:rsidR="00E07001" w:rsidRDefault="00E07001" w:rsidP="00E07001">
      <w:pPr>
        <w:ind w:firstLine="420"/>
      </w:pPr>
      <w:r>
        <w:rPr>
          <w:rFonts w:hint="eastAsia"/>
        </w:rPr>
        <w:t>这道题是典型的双指针题，使用快慢指针。初见时思路差了一层，不应该想着交换重复项和后面的非重复项，而应该直接将非重复项覆盖重复项，如此一来前k项均为非重复项了。</w:t>
      </w:r>
      <w:r w:rsidR="00FF408A">
        <w:rPr>
          <w:rFonts w:hint="eastAsia"/>
        </w:rPr>
        <w:t>参考</w:t>
      </w:r>
      <w:hyperlink r:id="rId11" w:anchor="%E5%85%B6%E4%BB%96%E8%AF%AD%E8%A8%80%E7%89%88%E6%9C%AC" w:history="1">
        <w:r w:rsidR="00FF408A" w:rsidRPr="00FF408A">
          <w:rPr>
            <w:rStyle w:val="a7"/>
            <w:rFonts w:hint="eastAsia"/>
          </w:rPr>
          <w:t>这篇文章</w:t>
        </w:r>
      </w:hyperlink>
      <w:r w:rsidR="00FF408A">
        <w:rPr>
          <w:rFonts w:hint="eastAsia"/>
        </w:rPr>
        <w:t>。</w:t>
      </w:r>
    </w:p>
    <w:p w14:paraId="0599D8A2" w14:textId="10729E6A" w:rsidR="00E07001" w:rsidRDefault="00C16965" w:rsidP="00E07001">
      <w:pPr>
        <w:pStyle w:val="a3"/>
        <w:numPr>
          <w:ilvl w:val="0"/>
          <w:numId w:val="11"/>
        </w:numPr>
        <w:ind w:firstLineChars="0"/>
      </w:pPr>
      <w:r>
        <w:rPr>
          <w:rFonts w:hint="eastAsia"/>
        </w:rPr>
        <w:t>[</w:t>
      </w:r>
      <w:r>
        <w:t>31] Next Permutation</w:t>
      </w:r>
    </w:p>
    <w:p w14:paraId="1833F458" w14:textId="70F915FC" w:rsidR="00C16965" w:rsidRDefault="00C16965" w:rsidP="00C16965">
      <w:pPr>
        <w:ind w:firstLine="420"/>
      </w:pPr>
      <w:r>
        <w:rPr>
          <w:rFonts w:hint="eastAsia"/>
        </w:rPr>
        <w:t>给定一个数组，找到其下一个变换。其中下一个变换的定义是该数组所有变换按字典序排列后的下个数组。</w:t>
      </w:r>
    </w:p>
    <w:p w14:paraId="1ECD552B" w14:textId="1F5E4ACD" w:rsidR="00C16965" w:rsidRDefault="00C16965" w:rsidP="00C16965">
      <w:pPr>
        <w:ind w:firstLine="420"/>
      </w:pPr>
      <w:r>
        <w:rPr>
          <w:rFonts w:hint="eastAsia"/>
        </w:rPr>
        <w:t>这道题需要仔细考虑“下一个”意味着什么，有点类似一道数学题，找不到破题点就完全没法做。</w:t>
      </w:r>
    </w:p>
    <w:p w14:paraId="7F684B19" w14:textId="5F15F9DD" w:rsidR="00FC4180" w:rsidRDefault="00FC4180" w:rsidP="00C16965">
      <w:pPr>
        <w:ind w:firstLine="420"/>
      </w:pPr>
    </w:p>
    <w:p w14:paraId="691F6FD2" w14:textId="68F5C51D" w:rsidR="00FC4180" w:rsidRDefault="00FC4180" w:rsidP="00C16965">
      <w:pPr>
        <w:ind w:firstLine="420"/>
      </w:pPr>
      <w:r>
        <w:t>2024年1月12日星期五</w:t>
      </w:r>
    </w:p>
    <w:p w14:paraId="3797D32F" w14:textId="14903D6C" w:rsidR="00FC4180" w:rsidRDefault="00CF6DA9" w:rsidP="00CF6DA9">
      <w:pPr>
        <w:pStyle w:val="a3"/>
        <w:numPr>
          <w:ilvl w:val="0"/>
          <w:numId w:val="13"/>
        </w:numPr>
        <w:ind w:firstLineChars="0"/>
      </w:pPr>
      <w:r>
        <w:rPr>
          <w:rFonts w:hint="eastAsia"/>
        </w:rPr>
        <w:t>[</w:t>
      </w:r>
      <w:r>
        <w:t>32]Longest Valid Parentheses</w:t>
      </w:r>
    </w:p>
    <w:p w14:paraId="7C91258F" w14:textId="3B9223ED" w:rsidR="00CF6DA9" w:rsidRDefault="00CF6DA9" w:rsidP="00CF6DA9">
      <w:pPr>
        <w:ind w:left="360" w:firstLineChars="0" w:firstLine="0"/>
      </w:pPr>
      <w:r>
        <w:rPr>
          <w:rFonts w:hint="eastAsia"/>
        </w:rPr>
        <w:t>给定一组括号</w:t>
      </w:r>
      <w:r>
        <w:t>’(‘</w:t>
      </w:r>
      <w:r>
        <w:rPr>
          <w:rFonts w:hint="eastAsia"/>
        </w:rPr>
        <w:t>和‘)’，返回最长的完整组合的括号子串长度</w:t>
      </w:r>
    </w:p>
    <w:p w14:paraId="70790B7E" w14:textId="6EBADD27" w:rsidR="00CF6DA9" w:rsidRDefault="00CF6DA9" w:rsidP="00CF6DA9">
      <w:pPr>
        <w:ind w:left="360" w:firstLineChars="0" w:firstLine="0"/>
      </w:pPr>
    </w:p>
    <w:p w14:paraId="11C30F17" w14:textId="00117672" w:rsidR="00CF6DA9" w:rsidRDefault="00CF6DA9" w:rsidP="00CF6DA9">
      <w:pPr>
        <w:ind w:left="360" w:firstLineChars="0" w:firstLine="0"/>
      </w:pPr>
      <w:r>
        <w:rPr>
          <w:rFonts w:hint="eastAsia"/>
        </w:rPr>
        <w:t>这道题我用暴力解法写了出来，但是时间复杂度超了。其实较快的解法比暴力解法也就多绕了一圈。</w:t>
      </w:r>
    </w:p>
    <w:p w14:paraId="38F9A431" w14:textId="5C1CCF28" w:rsidR="001E544B" w:rsidRDefault="001E544B" w:rsidP="00CF6DA9">
      <w:pPr>
        <w:ind w:left="360" w:firstLineChars="0" w:firstLine="0"/>
      </w:pPr>
    </w:p>
    <w:p w14:paraId="58441376" w14:textId="4904106C" w:rsidR="001E544B" w:rsidRDefault="001E544B" w:rsidP="00CF6DA9">
      <w:pPr>
        <w:ind w:left="360" w:firstLineChars="0" w:firstLine="0"/>
      </w:pPr>
      <w:r>
        <w:rPr>
          <w:rFonts w:hint="eastAsia"/>
        </w:rPr>
        <w:t>这是一道hard题，思维难度大于代码难度。</w:t>
      </w:r>
    </w:p>
    <w:p w14:paraId="69F250B2" w14:textId="100EBE25" w:rsidR="00CF6DA9" w:rsidRDefault="00CF6DA9" w:rsidP="00CF6DA9">
      <w:pPr>
        <w:ind w:left="360" w:firstLineChars="0" w:firstLine="0"/>
      </w:pPr>
    </w:p>
    <w:p w14:paraId="7C55B4FE" w14:textId="4148C8EE" w:rsidR="00CF6DA9" w:rsidRDefault="00CF6DA9" w:rsidP="00CF6DA9">
      <w:pPr>
        <w:ind w:left="360" w:firstLineChars="0" w:firstLine="0"/>
      </w:pPr>
      <w:r w:rsidRPr="00CF6DA9">
        <w:rPr>
          <w:rFonts w:hint="eastAsia"/>
          <w:b/>
          <w:bCs/>
        </w:rPr>
        <w:t>栈方法</w:t>
      </w:r>
      <w:r>
        <w:rPr>
          <w:rFonts w:hint="eastAsia"/>
        </w:rPr>
        <w:t>：首先在一个空栈里面压入一个哨兵元素-</w:t>
      </w:r>
      <w:r>
        <w:t>1</w:t>
      </w:r>
      <w:r>
        <w:rPr>
          <w:rFonts w:hint="eastAsia"/>
        </w:rPr>
        <w:t>，其代表最早一个</w:t>
      </w:r>
      <w:r>
        <w:t>’)”</w:t>
      </w:r>
      <w:r>
        <w:rPr>
          <w:rFonts w:hint="eastAsia"/>
        </w:rPr>
        <w:t>所在的位置。压入</w:t>
      </w:r>
      <w:r>
        <w:t>-1</w:t>
      </w:r>
      <w:r>
        <w:rPr>
          <w:rFonts w:hint="eastAsia"/>
        </w:rPr>
        <w:t>是因为若第一个是左括号，第二个是右括号，则pop后应当把第一个括号也算上，所以不是0。</w:t>
      </w:r>
    </w:p>
    <w:p w14:paraId="205133CC" w14:textId="4F714B85" w:rsidR="00CF6DA9" w:rsidRDefault="00CF6DA9" w:rsidP="00CF6DA9">
      <w:pPr>
        <w:ind w:left="360" w:firstLineChars="0" w:firstLine="0"/>
      </w:pPr>
      <w:r>
        <w:rPr>
          <w:rFonts w:hint="eastAsia"/>
        </w:rPr>
        <w:t>栈从前向后遍历，遇到左括号则压入其索引，遇到右括号则pop，如果pop后栈空了就压入当前右括号索引，若不空就更新最大长度，更新方式是当前索引减去栈顶值，即上一个没有被抵消的括号的索引。</w:t>
      </w:r>
    </w:p>
    <w:p w14:paraId="486B1445" w14:textId="12390F82" w:rsidR="00CF6DA9" w:rsidRDefault="00CF6DA9" w:rsidP="00CF6DA9">
      <w:pPr>
        <w:ind w:left="360" w:firstLineChars="0" w:firstLine="0"/>
      </w:pPr>
      <w:r>
        <w:rPr>
          <w:rFonts w:hint="eastAsia"/>
        </w:rPr>
        <w:t>该方法时间复杂度O（n），因为要扫描完整的字符串；空间复杂度O（n），最坏情况是一串左括号全部压入栈。</w:t>
      </w:r>
    </w:p>
    <w:p w14:paraId="0009F751" w14:textId="1961A1A4" w:rsidR="00CF6DA9" w:rsidRDefault="00CF6DA9" w:rsidP="00CF6DA9">
      <w:pPr>
        <w:ind w:left="360" w:firstLineChars="0" w:firstLine="0"/>
      </w:pPr>
    </w:p>
    <w:p w14:paraId="709DC10C" w14:textId="3B9EFB77" w:rsidR="001E544B" w:rsidRDefault="00CF6DA9" w:rsidP="001E544B">
      <w:pPr>
        <w:ind w:left="360" w:firstLineChars="0" w:firstLine="0"/>
      </w:pPr>
      <w:r w:rsidRPr="00CF6DA9">
        <w:rPr>
          <w:rFonts w:hint="eastAsia"/>
          <w:b/>
          <w:bCs/>
        </w:rPr>
        <w:t>左右指针法</w:t>
      </w:r>
      <w:r>
        <w:rPr>
          <w:rFonts w:hint="eastAsia"/>
        </w:rPr>
        <w:t>：分别从左到右和从右到左扫描字符串，遇到左括号则left+</w:t>
      </w:r>
      <w:r>
        <w:t>1</w:t>
      </w:r>
      <w:r>
        <w:rPr>
          <w:rFonts w:hint="eastAsia"/>
        </w:rPr>
        <w:t>，遇到右括号则right</w:t>
      </w:r>
      <w:r>
        <w:t>+1</w:t>
      </w:r>
      <w:r>
        <w:rPr>
          <w:rFonts w:hint="eastAsia"/>
        </w:rPr>
        <w:t>，若运算后左右相等则</w:t>
      </w:r>
      <w:r w:rsidR="001E544B">
        <w:rPr>
          <w:rFonts w:hint="eastAsia"/>
        </w:rPr>
        <w:t>更新最大长度为right</w:t>
      </w:r>
      <w:r w:rsidR="001E544B">
        <w:t>*2</w:t>
      </w:r>
      <w:r w:rsidR="001E544B">
        <w:rPr>
          <w:rFonts w:hint="eastAsia"/>
        </w:rPr>
        <w:t>，若right大于left则二者均归零。</w:t>
      </w:r>
    </w:p>
    <w:p w14:paraId="766B1315" w14:textId="5D9B193D" w:rsidR="00CF6DA9" w:rsidRDefault="001E544B" w:rsidP="0094539D">
      <w:pPr>
        <w:ind w:left="360" w:firstLineChars="0" w:firstLine="0"/>
      </w:pPr>
      <w:r w:rsidRPr="001E544B">
        <w:rPr>
          <w:rFonts w:hint="eastAsia"/>
        </w:rPr>
        <w:t>这个方法非常直观</w:t>
      </w:r>
      <w:r>
        <w:rPr>
          <w:rFonts w:hint="eastAsia"/>
        </w:rPr>
        <w:t>，如果遍历时括号正常组合，则left总是先于right且最终会相等，得到正确的长度；若出现多余左括号，则由于更新规则为right</w:t>
      </w:r>
      <w:r>
        <w:t>*2</w:t>
      </w:r>
      <w:r>
        <w:rPr>
          <w:rFonts w:hint="eastAsia"/>
        </w:rPr>
        <w:t>而没有影响；若出现多余右括号，则二者清零后重新开始，前面的组合全部不算，字符串在此被斩断。</w:t>
      </w:r>
    </w:p>
    <w:p w14:paraId="2224201D" w14:textId="77777777" w:rsidR="00BB0BD5" w:rsidRDefault="00BB0BD5" w:rsidP="0094539D">
      <w:pPr>
        <w:ind w:left="360" w:firstLineChars="0" w:firstLine="0"/>
      </w:pPr>
    </w:p>
    <w:p w14:paraId="21078CC5" w14:textId="5EF0C20A" w:rsidR="00BB0BD5" w:rsidRDefault="00BB0BD5" w:rsidP="00BB0BD5">
      <w:pPr>
        <w:ind w:firstLine="420"/>
      </w:pPr>
      <w:r>
        <w:t>2024年9月4日星期三</w:t>
      </w:r>
    </w:p>
    <w:p w14:paraId="5550DABD" w14:textId="69802703" w:rsidR="00BB0BD5" w:rsidRDefault="00BB0BD5" w:rsidP="00BB0BD5">
      <w:pPr>
        <w:ind w:firstLine="420"/>
      </w:pPr>
      <w:r>
        <w:rPr>
          <w:rFonts w:hint="eastAsia"/>
        </w:rPr>
        <w:t>[</w:t>
      </w:r>
      <w:r>
        <w:t xml:space="preserve">157] </w:t>
      </w:r>
      <w:r>
        <w:rPr>
          <w:rFonts w:hint="eastAsia"/>
        </w:rPr>
        <w:t>Read</w:t>
      </w:r>
      <w:r>
        <w:t xml:space="preserve"> 4 Characters given Read4</w:t>
      </w:r>
    </w:p>
    <w:p w14:paraId="74659EE4" w14:textId="258B3E11" w:rsidR="00BB0BD5" w:rsidRDefault="00BB0BD5" w:rsidP="00BB0BD5">
      <w:pPr>
        <w:ind w:firstLine="420"/>
      </w:pPr>
      <w:r>
        <w:rPr>
          <w:rFonts w:hint="eastAsia"/>
        </w:rPr>
        <w:t>给一个函数Read</w:t>
      </w:r>
      <w:r>
        <w:t>4</w:t>
      </w:r>
      <w:r>
        <w:rPr>
          <w:rFonts w:hint="eastAsia"/>
        </w:rPr>
        <w:t>(</w:t>
      </w:r>
      <w:r>
        <w:t>char[] buf4)</w:t>
      </w:r>
      <w:r>
        <w:rPr>
          <w:rFonts w:hint="eastAsia"/>
        </w:rPr>
        <w:t>，其将某个file读进buf</w:t>
      </w:r>
      <w:r>
        <w:t>4</w:t>
      </w:r>
      <w:r>
        <w:rPr>
          <w:rFonts w:hint="eastAsia"/>
        </w:rPr>
        <w:t>这个字符数组中并返回最终读取的字符数，要求基于这个函数实现一个read函数，其读取n位字符进字符数组buf中，并返回总共读取的字符数。</w:t>
      </w:r>
    </w:p>
    <w:p w14:paraId="69D8E5DE" w14:textId="654637C5" w:rsidR="00BB0BD5" w:rsidRDefault="00BB0BD5" w:rsidP="00BB0BD5">
      <w:pPr>
        <w:ind w:firstLine="420"/>
      </w:pPr>
      <w:r>
        <w:rPr>
          <w:rFonts w:hint="eastAsia"/>
        </w:rPr>
        <w:t>这道题的逻辑很简单，核心在于理解参数buf是读取结果的字符数组的地址，而字符来源文件并不可访问，故而可以直接调用buf中的信息来组成所需求的数组。</w:t>
      </w:r>
    </w:p>
    <w:p w14:paraId="648457FC" w14:textId="77777777" w:rsidR="00BB0BD5" w:rsidRDefault="00BB0BD5">
      <w:pPr>
        <w:widowControl/>
        <w:ind w:firstLineChars="0" w:firstLine="0"/>
        <w:jc w:val="left"/>
      </w:pPr>
      <w:r>
        <w:br w:type="page"/>
      </w:r>
    </w:p>
    <w:p w14:paraId="57009AF0" w14:textId="77777777" w:rsidR="00BB0BD5" w:rsidRDefault="00BB0BD5" w:rsidP="00BB0BD5">
      <w:pPr>
        <w:ind w:firstLine="420"/>
      </w:pPr>
    </w:p>
    <w:p w14:paraId="7B913A5B" w14:textId="0D78B5CA" w:rsidR="0094539D" w:rsidRDefault="0094539D" w:rsidP="0094539D">
      <w:pPr>
        <w:ind w:firstLineChars="0" w:firstLine="0"/>
      </w:pPr>
    </w:p>
    <w:p w14:paraId="6AA4F452" w14:textId="0B75E554" w:rsidR="0094539D" w:rsidRPr="00297915" w:rsidRDefault="00297915" w:rsidP="00297915">
      <w:pPr>
        <w:ind w:firstLineChars="0" w:firstLine="0"/>
        <w:rPr>
          <w:b/>
          <w:bCs/>
        </w:rPr>
      </w:pPr>
      <w:r w:rsidRPr="00297915">
        <w:rPr>
          <w:rFonts w:hint="eastAsia"/>
          <w:b/>
          <w:bCs/>
        </w:rPr>
        <w:t>双指针法系统训练：</w:t>
      </w:r>
    </w:p>
    <w:p w14:paraId="44EB8D59" w14:textId="1A47EDDC" w:rsidR="00297915" w:rsidRDefault="00297915" w:rsidP="00297915">
      <w:pPr>
        <w:pStyle w:val="a3"/>
        <w:numPr>
          <w:ilvl w:val="0"/>
          <w:numId w:val="15"/>
        </w:numPr>
        <w:ind w:firstLineChars="0"/>
      </w:pPr>
      <w:r>
        <w:rPr>
          <w:rFonts w:hint="eastAsia"/>
        </w:rPr>
        <w:t>[</w:t>
      </w:r>
      <w:r>
        <w:t xml:space="preserve">977] </w:t>
      </w:r>
      <w:r>
        <w:rPr>
          <w:rFonts w:hint="eastAsia"/>
        </w:rPr>
        <w:t>有序数组的平方</w:t>
      </w:r>
    </w:p>
    <w:p w14:paraId="547CC8F8" w14:textId="049BAA52" w:rsidR="00297915" w:rsidRDefault="00297915" w:rsidP="00297915">
      <w:pPr>
        <w:ind w:firstLineChars="0" w:firstLine="0"/>
      </w:pPr>
      <w:r>
        <w:rPr>
          <w:rFonts w:hint="eastAsia"/>
        </w:rPr>
        <w:t>给一个非降数组，返回其各数平方的非降数组。要求O</w:t>
      </w:r>
      <w:r>
        <w:t>(N)</w:t>
      </w:r>
    </w:p>
    <w:p w14:paraId="1522045B" w14:textId="6870C142" w:rsidR="00297915" w:rsidRDefault="00297915" w:rsidP="00297915">
      <w:pPr>
        <w:ind w:firstLineChars="0" w:firstLine="0"/>
      </w:pPr>
      <w:r>
        <w:rPr>
          <w:rFonts w:hint="eastAsia"/>
        </w:rPr>
        <w:t>这题运用双指针法可以达到O(</w:t>
      </w:r>
      <w:r>
        <w:t>N)</w:t>
      </w:r>
      <w:r>
        <w:rPr>
          <w:rFonts w:hint="eastAsia"/>
        </w:rPr>
        <w:t>。最初的想法是找到中间最小的数字向两边遍历，比较其平方大小，从小到大填入目标数组。但实际上可以从两边开始向中间遍历，由尾至头地填入目标数组，便省去了找到最小数这一步。</w:t>
      </w:r>
    </w:p>
    <w:p w14:paraId="2F14124F" w14:textId="6BDFEA4D" w:rsidR="00221ADF" w:rsidRDefault="00D66323" w:rsidP="00297915">
      <w:pPr>
        <w:pStyle w:val="a3"/>
        <w:numPr>
          <w:ilvl w:val="0"/>
          <w:numId w:val="15"/>
        </w:numPr>
        <w:ind w:firstLineChars="0"/>
      </w:pPr>
      <w:r>
        <w:rPr>
          <w:rFonts w:hint="eastAsia"/>
        </w:rPr>
        <w:t>[</w:t>
      </w:r>
      <w:r>
        <w:t xml:space="preserve">283] </w:t>
      </w:r>
      <w:r>
        <w:rPr>
          <w:rFonts w:hint="eastAsia"/>
        </w:rPr>
        <w:t>移动零</w:t>
      </w:r>
    </w:p>
    <w:p w14:paraId="082C6A50" w14:textId="3F6A4B32" w:rsidR="00D66323" w:rsidRDefault="00D66323" w:rsidP="00D66323">
      <w:pPr>
        <w:ind w:firstLineChars="0" w:firstLine="0"/>
      </w:pPr>
      <w:r>
        <w:rPr>
          <w:rFonts w:hint="eastAsia"/>
        </w:rPr>
        <w:t>给定一组数，把所有的</w:t>
      </w:r>
      <w:r>
        <w:t>0</w:t>
      </w:r>
      <w:r>
        <w:rPr>
          <w:rFonts w:hint="eastAsia"/>
        </w:rPr>
        <w:t>移到数组末尾且不改变其余数字的相对顺序</w:t>
      </w:r>
    </w:p>
    <w:p w14:paraId="6BD3A52A" w14:textId="31741A98" w:rsidR="00D66323" w:rsidRDefault="00D66323" w:rsidP="00D66323">
      <w:pPr>
        <w:ind w:firstLineChars="0" w:firstLine="0"/>
      </w:pPr>
    </w:p>
    <w:p w14:paraId="4E2D0712" w14:textId="664D7999" w:rsidR="00D66323" w:rsidRDefault="00D66323" w:rsidP="00D66323">
      <w:pPr>
        <w:ind w:firstLineChars="0" w:firstLine="0"/>
      </w:pPr>
      <w:r>
        <w:rPr>
          <w:rFonts w:hint="eastAsia"/>
        </w:rPr>
        <w:t>使用双指针法，每遇到一个0就交换其后第一个非0数字的位置就好</w:t>
      </w:r>
    </w:p>
    <w:p w14:paraId="7F9AACB0" w14:textId="5A0045A9" w:rsidR="00D66323" w:rsidRDefault="003A1A81" w:rsidP="00297915">
      <w:pPr>
        <w:pStyle w:val="a3"/>
        <w:numPr>
          <w:ilvl w:val="0"/>
          <w:numId w:val="15"/>
        </w:numPr>
        <w:ind w:firstLineChars="0"/>
      </w:pPr>
      <w:r>
        <w:rPr>
          <w:rFonts w:hint="eastAsia"/>
        </w:rPr>
        <w:t>[</w:t>
      </w:r>
      <w:r>
        <w:t>844] Backspace String Compare</w:t>
      </w:r>
    </w:p>
    <w:p w14:paraId="577D4739" w14:textId="1EEF12E0" w:rsidR="003A1A81" w:rsidRDefault="003A1A81" w:rsidP="003A1A81">
      <w:pPr>
        <w:ind w:firstLineChars="0" w:firstLine="0"/>
      </w:pPr>
      <w:r>
        <w:rPr>
          <w:rFonts w:hint="eastAsia"/>
        </w:rPr>
        <w:t>给两个字符串，其中#代表退格，在执行所有退格后比较两字符串是否相同，要求线性时间复杂度和常数空间复杂度。</w:t>
      </w:r>
    </w:p>
    <w:p w14:paraId="54B3E122" w14:textId="13D0B351" w:rsidR="003A1A81" w:rsidRDefault="003A1A81" w:rsidP="003A1A81">
      <w:pPr>
        <w:ind w:firstLineChars="0" w:firstLine="0"/>
      </w:pPr>
    </w:p>
    <w:p w14:paraId="02034C25" w14:textId="77777777" w:rsidR="003A1A81" w:rsidRDefault="003A1A81" w:rsidP="003A1A81">
      <w:pPr>
        <w:ind w:firstLineChars="0" w:firstLine="0"/>
      </w:pPr>
      <w:r>
        <w:rPr>
          <w:rFonts w:hint="eastAsia"/>
        </w:rPr>
        <w:t>这道题想到了使用倒序双指针法，但是解题思路还是有纰漏。这里的双指针不是对一个字符串使用双指针，而是两个字符串各一个指针，从两个字符串末尾向开头遍历，每遇到一个#，退格计数器加一，若退格计数器不为0则将其减一并跳过当前字符，直到退格计数器为0</w:t>
      </w:r>
      <w:r>
        <w:t>.</w:t>
      </w:r>
    </w:p>
    <w:p w14:paraId="5B3917C1" w14:textId="77777777" w:rsidR="003A1A81" w:rsidRDefault="003A1A81" w:rsidP="003A1A81">
      <w:pPr>
        <w:ind w:firstLineChars="0" w:firstLine="0"/>
      </w:pPr>
    </w:p>
    <w:p w14:paraId="487BD55C" w14:textId="0EDB71A7" w:rsidR="003A1A81" w:rsidRDefault="003A1A81" w:rsidP="003A1A81">
      <w:pPr>
        <w:ind w:firstLineChars="0" w:firstLine="0"/>
      </w:pPr>
      <w:r>
        <w:rPr>
          <w:rFonts w:hint="eastAsia"/>
        </w:rPr>
        <w:t>此时有几种情况，若两个指针此时均大于等于0，则说明此时两字符串尚不为空，比较两指针对应字符是否相等。若两指针只有一个不大于等于</w:t>
      </w:r>
      <w:r>
        <w:t>0</w:t>
      </w:r>
      <w:r>
        <w:rPr>
          <w:rFonts w:hint="eastAsia"/>
        </w:rPr>
        <w:t>，则说明只有一个为空，一定不相同，若两个均为空则说明都返回空字符串，相同。</w:t>
      </w:r>
    </w:p>
    <w:p w14:paraId="13A3C6C6" w14:textId="0D0D5444" w:rsidR="004400BD" w:rsidRDefault="004400BD" w:rsidP="003A1A81">
      <w:pPr>
        <w:ind w:firstLineChars="0" w:firstLine="0"/>
      </w:pPr>
    </w:p>
    <w:p w14:paraId="6ACD1DE2" w14:textId="7FEEBC13" w:rsidR="003A1A81" w:rsidRDefault="004400BD" w:rsidP="0073124D">
      <w:pPr>
        <w:ind w:firstLineChars="0" w:firstLine="0"/>
      </w:pPr>
      <w:r>
        <w:rPr>
          <w:rFonts w:hint="eastAsia"/>
        </w:rPr>
        <w:t>该题不是常规的单数组双指针，而且需要考虑的条件很多，较为复杂</w:t>
      </w:r>
      <w:r w:rsidR="00535CC9">
        <w:rPr>
          <w:rFonts w:hint="eastAsia"/>
        </w:rPr>
        <w:t>。</w:t>
      </w:r>
    </w:p>
    <w:p w14:paraId="55E3ABF0" w14:textId="3B7BCF36" w:rsidR="00297915" w:rsidRDefault="00297915">
      <w:pPr>
        <w:widowControl/>
        <w:ind w:firstLineChars="0" w:firstLine="0"/>
        <w:jc w:val="left"/>
      </w:pPr>
      <w:r>
        <w:br w:type="page"/>
      </w:r>
    </w:p>
    <w:p w14:paraId="17C913AD" w14:textId="390F591F" w:rsidR="00297915" w:rsidRPr="00297915" w:rsidRDefault="00297915" w:rsidP="00297915">
      <w:pPr>
        <w:ind w:firstLineChars="0" w:firstLine="0"/>
        <w:rPr>
          <w:b/>
          <w:bCs/>
        </w:rPr>
      </w:pPr>
      <w:r w:rsidRPr="00297915">
        <w:rPr>
          <w:rFonts w:hint="eastAsia"/>
          <w:b/>
          <w:bCs/>
        </w:rPr>
        <w:lastRenderedPageBreak/>
        <w:t>二分法系统训练</w:t>
      </w:r>
    </w:p>
    <w:p w14:paraId="21F004E1" w14:textId="1067DBF0" w:rsidR="008A7818" w:rsidRDefault="008A7818" w:rsidP="002203AD">
      <w:pPr>
        <w:pStyle w:val="a3"/>
        <w:numPr>
          <w:ilvl w:val="0"/>
          <w:numId w:val="16"/>
        </w:numPr>
        <w:ind w:firstLineChars="0"/>
      </w:pPr>
      <w:r>
        <w:rPr>
          <w:rFonts w:hint="eastAsia"/>
        </w:rPr>
        <w:t>[</w:t>
      </w:r>
      <w:r>
        <w:t>34] Find First and Last Position of Element in Sorted Array</w:t>
      </w:r>
    </w:p>
    <w:p w14:paraId="7B6D4BB8" w14:textId="292CDED0" w:rsidR="008A7818" w:rsidRDefault="008A7818" w:rsidP="008A7818">
      <w:pPr>
        <w:ind w:firstLineChars="0" w:firstLine="0"/>
      </w:pPr>
      <w:r>
        <w:rPr>
          <w:rFonts w:hint="eastAsia"/>
        </w:rPr>
        <w:t>给定一个可能有重复的非降数列，找到目标数在数组中的起止索引，若无返回[</w:t>
      </w:r>
      <w:r>
        <w:t>-1,-1]</w:t>
      </w:r>
    </w:p>
    <w:p w14:paraId="396CA928" w14:textId="18A223F9" w:rsidR="008A7818" w:rsidRDefault="008A7818" w:rsidP="008A7818">
      <w:pPr>
        <w:ind w:firstLineChars="0" w:firstLine="0"/>
      </w:pPr>
    </w:p>
    <w:p w14:paraId="1F4AC307" w14:textId="2E2BCEE2" w:rsidR="008A7818" w:rsidRDefault="008A7818" w:rsidP="008A7818">
      <w:pPr>
        <w:ind w:firstLineChars="0" w:firstLine="0"/>
      </w:pPr>
      <w:r>
        <w:rPr>
          <w:rFonts w:hint="eastAsia"/>
        </w:rPr>
        <w:t>这道题是一个很有意思的二分法变体题。其核心思想在于，不再单纯的寻找目标数，转而寻找目标数首次和末次出现的位置。为了避免找出所有目标数导致的近似线性运行时间，我们通过修改二分法使得仅寻找头尾。</w:t>
      </w:r>
    </w:p>
    <w:p w14:paraId="61AC8ED7" w14:textId="090647EA" w:rsidR="008A7818" w:rsidRDefault="008A7818" w:rsidP="008A7818">
      <w:pPr>
        <w:ind w:firstLineChars="0" w:firstLine="0"/>
      </w:pPr>
      <w:r>
        <w:rPr>
          <w:rFonts w:hint="eastAsia"/>
        </w:rPr>
        <w:t>二分法的修改也很直观，如果当前需要寻找头，而目前找到的这个目标函数满足</w:t>
      </w:r>
    </w:p>
    <w:p w14:paraId="51019627" w14:textId="5F02D9B9" w:rsidR="008A7818" w:rsidRDefault="008A7818" w:rsidP="008A7818">
      <w:pPr>
        <w:pStyle w:val="a3"/>
        <w:numPr>
          <w:ilvl w:val="0"/>
          <w:numId w:val="17"/>
        </w:numPr>
        <w:ind w:firstLineChars="0"/>
      </w:pPr>
      <w:r>
        <w:rPr>
          <w:rFonts w:hint="eastAsia"/>
        </w:rPr>
        <w:t>其位于当前子串的首位，或</w:t>
      </w:r>
    </w:p>
    <w:p w14:paraId="0B6786C5" w14:textId="6DA2055F" w:rsidR="008A7818" w:rsidRDefault="008A7818" w:rsidP="008A7818">
      <w:pPr>
        <w:pStyle w:val="a3"/>
        <w:numPr>
          <w:ilvl w:val="0"/>
          <w:numId w:val="17"/>
        </w:numPr>
        <w:ind w:firstLineChars="0"/>
      </w:pPr>
      <w:r>
        <w:rPr>
          <w:rFonts w:hint="eastAsia"/>
        </w:rPr>
        <w:t>其前一位不等于目标</w:t>
      </w:r>
    </w:p>
    <w:p w14:paraId="5EB632C4" w14:textId="77777777" w:rsidR="00221ADF" w:rsidRDefault="008A7818" w:rsidP="00221ADF">
      <w:pPr>
        <w:ind w:firstLineChars="0" w:firstLine="0"/>
      </w:pPr>
      <w:r>
        <w:rPr>
          <w:rFonts w:hint="eastAsia"/>
        </w:rPr>
        <w:t>则这就是头，返回即可，否则将搜寻范围缩小。寻找尾类似。这一操作类似于除了大小关系之外，又增加了一个头尾判断这一进一步二分的条件。</w:t>
      </w:r>
    </w:p>
    <w:p w14:paraId="40A3609C" w14:textId="7778557C" w:rsidR="00221ADF" w:rsidRDefault="00221ADF" w:rsidP="00221ADF">
      <w:pPr>
        <w:pStyle w:val="a3"/>
        <w:numPr>
          <w:ilvl w:val="0"/>
          <w:numId w:val="16"/>
        </w:numPr>
        <w:ind w:firstLineChars="0"/>
      </w:pPr>
      <w:r>
        <w:rPr>
          <w:rFonts w:hint="eastAsia"/>
        </w:rPr>
        <w:t>[</w:t>
      </w:r>
      <w:r>
        <w:t xml:space="preserve">69] </w:t>
      </w:r>
      <w:r>
        <w:rPr>
          <w:rFonts w:hint="eastAsia"/>
        </w:rPr>
        <w:t>Sqrt</w:t>
      </w:r>
      <w:r>
        <w:t>(x)</w:t>
      </w:r>
    </w:p>
    <w:p w14:paraId="56BE07B4" w14:textId="77777777" w:rsidR="00221ADF" w:rsidRDefault="00221ADF" w:rsidP="00221ADF">
      <w:pPr>
        <w:ind w:firstLineChars="0" w:firstLine="0"/>
      </w:pPr>
      <w:r>
        <w:rPr>
          <w:rFonts w:hint="eastAsia"/>
        </w:rPr>
        <w:t>给定非负整数x，返回其正平方根向下取整的整数。</w:t>
      </w:r>
    </w:p>
    <w:p w14:paraId="533A65B9" w14:textId="77777777" w:rsidR="00221ADF" w:rsidRDefault="00221ADF" w:rsidP="00221ADF">
      <w:pPr>
        <w:ind w:firstLineChars="0" w:firstLine="0"/>
      </w:pPr>
    </w:p>
    <w:p w14:paraId="025D422D" w14:textId="0E72336B" w:rsidR="00221ADF" w:rsidRDefault="00221ADF" w:rsidP="00221ADF">
      <w:pPr>
        <w:ind w:firstLineChars="0" w:firstLine="0"/>
      </w:pPr>
      <w:r>
        <w:rPr>
          <w:rFonts w:hint="eastAsia"/>
        </w:rPr>
        <w:t>这道题非常直观，可以直接在2到x</w:t>
      </w:r>
      <w:r>
        <w:t>/2</w:t>
      </w:r>
      <w:r>
        <w:rPr>
          <w:rFonts w:hint="eastAsia"/>
        </w:rPr>
        <w:t>之间二分搜索，唯一tricky的地方在于判断最后输出的值，应该输出right因为在跳出while循环之前，while一定在S</w:t>
      </w:r>
      <w:r>
        <w:t>qrt(x)</w:t>
      </w:r>
      <w:r>
        <w:rPr>
          <w:rFonts w:hint="eastAsia"/>
        </w:rPr>
        <w:t>的左边，是其向下取整。</w:t>
      </w:r>
    </w:p>
    <w:p w14:paraId="5A56D6C1" w14:textId="49499EFC" w:rsidR="008A7818" w:rsidRDefault="00811B9B" w:rsidP="00811B9B">
      <w:pPr>
        <w:pStyle w:val="a3"/>
        <w:numPr>
          <w:ilvl w:val="0"/>
          <w:numId w:val="16"/>
        </w:numPr>
        <w:ind w:firstLineChars="0"/>
      </w:pPr>
      <w:r>
        <w:rPr>
          <w:rFonts w:hint="eastAsia"/>
        </w:rPr>
        <w:t>[</w:t>
      </w:r>
      <w:r>
        <w:t>367] Valid Perfect Square</w:t>
      </w:r>
    </w:p>
    <w:p w14:paraId="28650350" w14:textId="4D567CB4" w:rsidR="00811B9B" w:rsidRDefault="00811B9B" w:rsidP="00811B9B">
      <w:pPr>
        <w:ind w:firstLineChars="0" w:firstLine="0"/>
      </w:pPr>
      <w:r>
        <w:rPr>
          <w:rFonts w:hint="eastAsia"/>
        </w:rPr>
        <w:t>给定一个整数，如果其是完全平方数，返回true，否则false。</w:t>
      </w:r>
    </w:p>
    <w:p w14:paraId="09FAE3A7" w14:textId="78FC4479" w:rsidR="00811B9B" w:rsidRDefault="00811B9B" w:rsidP="00811B9B">
      <w:pPr>
        <w:ind w:firstLineChars="0" w:firstLine="0"/>
      </w:pPr>
    </w:p>
    <w:p w14:paraId="00DBC8C0" w14:textId="0B9C5F1E" w:rsidR="00811B9B" w:rsidRDefault="00811B9B" w:rsidP="00811B9B">
      <w:pPr>
        <w:ind w:firstLineChars="0" w:firstLine="0"/>
      </w:pPr>
      <w:r>
        <w:rPr>
          <w:rFonts w:hint="eastAsia"/>
        </w:rPr>
        <w:t>这道题比较简单，直接套用上一题的结构，只需要将返回值修改一下即可。</w:t>
      </w:r>
    </w:p>
    <w:p w14:paraId="08F9BDFF" w14:textId="77777777" w:rsidR="00405A13" w:rsidRDefault="00405A13" w:rsidP="00811B9B">
      <w:pPr>
        <w:ind w:firstLineChars="0" w:firstLine="0"/>
      </w:pPr>
    </w:p>
    <w:p w14:paraId="48DD0738" w14:textId="77777777" w:rsidR="00405A13" w:rsidRDefault="00405A13" w:rsidP="00405A13">
      <w:pPr>
        <w:ind w:firstLineChars="0" w:firstLine="0"/>
      </w:pPr>
      <w:r>
        <w:t>2024年1月19日星期五</w:t>
      </w:r>
    </w:p>
    <w:p w14:paraId="626ABC71" w14:textId="77777777" w:rsidR="00405A13" w:rsidRDefault="00405A13" w:rsidP="00405A13">
      <w:pPr>
        <w:pStyle w:val="a3"/>
        <w:numPr>
          <w:ilvl w:val="0"/>
          <w:numId w:val="14"/>
        </w:numPr>
        <w:ind w:firstLineChars="0"/>
      </w:pPr>
      <w:r>
        <w:rPr>
          <w:rFonts w:hint="eastAsia"/>
        </w:rPr>
        <w:t>[</w:t>
      </w:r>
      <w:r>
        <w:t xml:space="preserve">33] </w:t>
      </w:r>
      <w:r>
        <w:rPr>
          <w:rFonts w:hint="eastAsia"/>
        </w:rPr>
        <w:t>Search</w:t>
      </w:r>
      <w:r>
        <w:t xml:space="preserve"> </w:t>
      </w:r>
      <w:r>
        <w:rPr>
          <w:rFonts w:hint="eastAsia"/>
        </w:rPr>
        <w:t>in</w:t>
      </w:r>
      <w:r>
        <w:t xml:space="preserve"> Rotated Sorted Array</w:t>
      </w:r>
    </w:p>
    <w:p w14:paraId="33CC37BC" w14:textId="77777777" w:rsidR="00405A13" w:rsidRDefault="00405A13" w:rsidP="00405A13">
      <w:pPr>
        <w:ind w:firstLineChars="0" w:firstLine="0"/>
      </w:pPr>
      <w:r>
        <w:rPr>
          <w:rFonts w:hint="eastAsia"/>
        </w:rPr>
        <w:t>给定一个平移某一未知k单位的单增数组，在其中寻找给定目标数字。要求O</w:t>
      </w:r>
      <w:r>
        <w:t>(log N)</w:t>
      </w:r>
      <w:r>
        <w:rPr>
          <w:rFonts w:hint="eastAsia"/>
        </w:rPr>
        <w:t>复杂度</w:t>
      </w:r>
    </w:p>
    <w:p w14:paraId="3C82E45D" w14:textId="77777777" w:rsidR="00405A13" w:rsidRDefault="00405A13" w:rsidP="00405A13">
      <w:pPr>
        <w:ind w:firstLineChars="0" w:firstLine="0"/>
      </w:pPr>
    </w:p>
    <w:p w14:paraId="047F9F0D" w14:textId="77777777" w:rsidR="00405A13" w:rsidRDefault="00405A13" w:rsidP="00405A13">
      <w:pPr>
        <w:ind w:firstLineChars="0" w:firstLine="0"/>
      </w:pPr>
      <w:r>
        <w:rPr>
          <w:rFonts w:hint="eastAsia"/>
        </w:rPr>
        <w:t>这道题非常有意思，可以思考的点很多，解题方法也很多。</w:t>
      </w:r>
    </w:p>
    <w:p w14:paraId="2F057257" w14:textId="77777777" w:rsidR="00405A13" w:rsidRDefault="00405A13" w:rsidP="00405A13">
      <w:pPr>
        <w:ind w:firstLineChars="0" w:firstLine="0"/>
      </w:pPr>
    </w:p>
    <w:p w14:paraId="7F004B6B" w14:textId="77777777" w:rsidR="00405A13" w:rsidRDefault="00405A13" w:rsidP="00405A13">
      <w:pPr>
        <w:ind w:firstLineChars="0" w:firstLine="0"/>
        <w:rPr>
          <w:b/>
          <w:bCs/>
        </w:rPr>
      </w:pPr>
      <w:r>
        <w:rPr>
          <w:rFonts w:hint="eastAsia"/>
        </w:rPr>
        <w:t>首先为了满足复杂度要求，肯定采用二分法。</w:t>
      </w:r>
      <w:r>
        <w:rPr>
          <w:rFonts w:hint="eastAsia"/>
          <w:b/>
          <w:bCs/>
        </w:rPr>
        <w:t>二分法对细节的要求非常高，等号和边界条件的处理可能导致完全不同的结果。</w:t>
      </w:r>
    </w:p>
    <w:p w14:paraId="495A4394" w14:textId="77777777" w:rsidR="00405A13" w:rsidRDefault="00405A13" w:rsidP="00405A13">
      <w:pPr>
        <w:ind w:firstLineChars="0" w:firstLine="0"/>
      </w:pPr>
      <w:r>
        <w:rPr>
          <w:rFonts w:hint="eastAsia"/>
        </w:rPr>
        <w:t>这道题可以被拆分成两个问题，首先是寻找平移单位k，然后基于k对数组查找。而寻找k又可以被等价为寻找数组中的最小数，因为由于其单增的特性，数组的最小值所在处就是k值。</w:t>
      </w:r>
    </w:p>
    <w:p w14:paraId="26DF5A69" w14:textId="77777777" w:rsidR="00405A13" w:rsidRDefault="00405A13" w:rsidP="00405A13">
      <w:pPr>
        <w:ind w:firstLineChars="0" w:firstLine="0"/>
        <w:rPr>
          <w:b/>
          <w:bCs/>
        </w:rPr>
      </w:pPr>
      <w:r>
        <w:rPr>
          <w:rFonts w:hint="eastAsia"/>
        </w:rPr>
        <w:t>查找被平移的单增数列的最小值可以采用修改版二分法，参考[</w:t>
      </w:r>
      <w:r>
        <w:t>153]</w:t>
      </w:r>
      <w:r>
        <w:rPr>
          <w:rFonts w:hint="eastAsia"/>
        </w:rPr>
        <w:t>。观察目标数列如[</w:t>
      </w:r>
      <w:r>
        <w:t>4,5,6,7,0,1,2]</w:t>
      </w:r>
      <w:r>
        <w:rPr>
          <w:rFonts w:hint="eastAsia"/>
        </w:rPr>
        <w:t>，可以发现数列中点和数列队尾的大小比较指出了最小值所在的方位。中点较小则其在左半边，中点较大则在右半边。由此进入对应半边持续搜寻即可。</w:t>
      </w:r>
      <w:r>
        <w:rPr>
          <w:rFonts w:hint="eastAsia"/>
          <w:b/>
          <w:bCs/>
        </w:rPr>
        <w:t>注意：这里的细节要求非常高，如究竟持续和队尾的数字比较，还是和新的right对应的数字比较；对应的left和right应该如何变？这些细节问题都需要写一个例子仔细推导。</w:t>
      </w:r>
    </w:p>
    <w:p w14:paraId="619C3939" w14:textId="77777777" w:rsidR="00405A13" w:rsidRDefault="00405A13" w:rsidP="00405A13">
      <w:pPr>
        <w:ind w:firstLineChars="0" w:firstLine="0"/>
      </w:pPr>
      <w:r>
        <w:rPr>
          <w:rFonts w:hint="eastAsia"/>
        </w:rPr>
        <w:t>找到k后最直观的方法是对k的左右两边进行二分查找，因为其分别是单调数列。也可以运用平移值k创建一个平移后的二分查找。</w:t>
      </w:r>
    </w:p>
    <w:p w14:paraId="414C19B2" w14:textId="77777777" w:rsidR="00405A13" w:rsidRDefault="00405A13" w:rsidP="00405A13">
      <w:pPr>
        <w:ind w:firstLineChars="0" w:firstLine="0"/>
      </w:pPr>
    </w:p>
    <w:p w14:paraId="1F82A146" w14:textId="77777777" w:rsidR="00405A13" w:rsidRDefault="00405A13" w:rsidP="00405A13">
      <w:pPr>
        <w:ind w:firstLineChars="0" w:firstLine="0"/>
      </w:pPr>
      <w:r>
        <w:rPr>
          <w:rFonts w:hint="eastAsia"/>
        </w:rPr>
        <w:t>当然，也可以利用目标值与数组首位的大小比较判断目标值在数组的哪一半，参考：</w:t>
      </w:r>
    </w:p>
    <w:p w14:paraId="7171CB93" w14:textId="77777777" w:rsidR="00405A13" w:rsidRPr="00F64ADF" w:rsidRDefault="00405A13" w:rsidP="00405A13">
      <w:pPr>
        <w:ind w:firstLineChars="0" w:firstLine="0"/>
        <w:rPr>
          <w:highlight w:val="yellow"/>
        </w:rPr>
      </w:pPr>
      <w:r w:rsidRPr="00F64ADF">
        <w:rPr>
          <w:rFonts w:hint="eastAsia"/>
          <w:highlight w:val="yellow"/>
        </w:rPr>
        <w:t>对于旋转数组</w:t>
      </w:r>
      <w:r w:rsidRPr="00F64ADF">
        <w:rPr>
          <w:highlight w:val="yellow"/>
        </w:rPr>
        <w:t xml:space="preserve"> nums = [4,5,6,7,0,1,2]</w:t>
      </w:r>
    </w:p>
    <w:p w14:paraId="359BBBBE" w14:textId="77777777" w:rsidR="00405A13" w:rsidRPr="00F64ADF" w:rsidRDefault="00405A13" w:rsidP="00405A13">
      <w:pPr>
        <w:ind w:firstLineChars="0" w:firstLine="0"/>
        <w:rPr>
          <w:highlight w:val="yellow"/>
        </w:rPr>
      </w:pPr>
      <w:r w:rsidRPr="00F64ADF">
        <w:rPr>
          <w:rFonts w:hint="eastAsia"/>
          <w:highlight w:val="yellow"/>
        </w:rPr>
        <w:t>首先根据</w:t>
      </w:r>
      <w:r w:rsidRPr="00F64ADF">
        <w:rPr>
          <w:highlight w:val="yellow"/>
        </w:rPr>
        <w:t xml:space="preserve"> nums[0] 与 target 的关系判断 target 是在左段还是右段。</w:t>
      </w:r>
    </w:p>
    <w:p w14:paraId="327E2CE2" w14:textId="77777777" w:rsidR="00405A13" w:rsidRPr="00F64ADF" w:rsidRDefault="00405A13" w:rsidP="00405A13">
      <w:pPr>
        <w:ind w:firstLineChars="0" w:firstLine="0"/>
        <w:rPr>
          <w:highlight w:val="yellow"/>
        </w:rPr>
      </w:pPr>
    </w:p>
    <w:p w14:paraId="2D8CB12B" w14:textId="77777777" w:rsidR="00405A13" w:rsidRPr="00F64ADF" w:rsidRDefault="00405A13" w:rsidP="00405A13">
      <w:pPr>
        <w:ind w:firstLineChars="0" w:firstLine="0"/>
        <w:rPr>
          <w:highlight w:val="yellow"/>
        </w:rPr>
      </w:pPr>
      <w:r w:rsidRPr="00F64ADF">
        <w:rPr>
          <w:rFonts w:hint="eastAsia"/>
          <w:highlight w:val="yellow"/>
        </w:rPr>
        <w:t>例如</w:t>
      </w:r>
      <w:r w:rsidRPr="00F64ADF">
        <w:rPr>
          <w:highlight w:val="yellow"/>
        </w:rPr>
        <w:t xml:space="preserve"> target = 5, 目标值在左半段，因此在 [4, 5, 6, 7, inf, inf, inf] 这个有序数组里找就行了；</w:t>
      </w:r>
    </w:p>
    <w:p w14:paraId="09759B03" w14:textId="77777777" w:rsidR="00405A13" w:rsidRDefault="00405A13" w:rsidP="00405A13">
      <w:pPr>
        <w:ind w:firstLineChars="0" w:firstLine="0"/>
      </w:pPr>
      <w:r w:rsidRPr="00F64ADF">
        <w:rPr>
          <w:rFonts w:hint="eastAsia"/>
          <w:highlight w:val="yellow"/>
        </w:rPr>
        <w:lastRenderedPageBreak/>
        <w:t>例如</w:t>
      </w:r>
      <w:r w:rsidRPr="00F64ADF">
        <w:rPr>
          <w:highlight w:val="yellow"/>
        </w:rPr>
        <w:t xml:space="preserve"> target = 1, 目标值在右半段，因此在 [-inf, -inf, -inf, -inf, 0, 1, 2] 这个有序数组里找</w:t>
      </w:r>
    </w:p>
    <w:p w14:paraId="7FC87423" w14:textId="77777777" w:rsidR="00405A13" w:rsidRDefault="00405A13" w:rsidP="00405A13">
      <w:pPr>
        <w:ind w:firstLineChars="0" w:firstLine="0"/>
      </w:pPr>
    </w:p>
    <w:p w14:paraId="481C6FCE" w14:textId="77777777" w:rsidR="00405A13" w:rsidRDefault="00405A13" w:rsidP="00405A13">
      <w:pPr>
        <w:ind w:firstLineChars="0" w:firstLine="0"/>
      </w:pPr>
      <w:r>
        <w:rPr>
          <w:rFonts w:hint="eastAsia"/>
        </w:rPr>
        <w:t>附：</w:t>
      </w:r>
      <w:hyperlink r:id="rId12" w:anchor="%E7%AE%97%E6%B3%95%E5%85%AC%E5%BC%80%E8%AF%BE" w:history="1">
        <w:r w:rsidRPr="00FF408A">
          <w:rPr>
            <w:rStyle w:val="a7"/>
            <w:rFonts w:hint="eastAsia"/>
          </w:rPr>
          <w:t>二分查找要确定区间的定义</w:t>
        </w:r>
      </w:hyperlink>
    </w:p>
    <w:p w14:paraId="05FA0CE1" w14:textId="77777777" w:rsidR="00405A13" w:rsidRDefault="00405A13" w:rsidP="00405A13">
      <w:pPr>
        <w:ind w:firstLineChars="0" w:firstLine="0"/>
      </w:pPr>
      <w:r>
        <w:rPr>
          <w:noProof/>
        </w:rPr>
        <w:drawing>
          <wp:inline distT="0" distB="0" distL="0" distR="0" wp14:anchorId="3D8AA139" wp14:editId="0A57E7D8">
            <wp:extent cx="5274310" cy="9531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953135"/>
                    </a:xfrm>
                    <a:prstGeom prst="rect">
                      <a:avLst/>
                    </a:prstGeom>
                  </pic:spPr>
                </pic:pic>
              </a:graphicData>
            </a:graphic>
          </wp:inline>
        </w:drawing>
      </w:r>
    </w:p>
    <w:p w14:paraId="64CCBB73" w14:textId="77777777" w:rsidR="00405A13" w:rsidRDefault="00405A13" w:rsidP="00405A13">
      <w:pPr>
        <w:ind w:firstLineChars="0" w:firstLine="0"/>
      </w:pPr>
      <w:r>
        <w:rPr>
          <w:noProof/>
        </w:rPr>
        <w:drawing>
          <wp:inline distT="0" distB="0" distL="0" distR="0" wp14:anchorId="6965FEAA" wp14:editId="08E7BE9D">
            <wp:extent cx="5274310" cy="15932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593215"/>
                    </a:xfrm>
                    <a:prstGeom prst="rect">
                      <a:avLst/>
                    </a:prstGeom>
                  </pic:spPr>
                </pic:pic>
              </a:graphicData>
            </a:graphic>
          </wp:inline>
        </w:drawing>
      </w:r>
    </w:p>
    <w:p w14:paraId="1D400EF5" w14:textId="77777777" w:rsidR="00405A13" w:rsidRDefault="00405A13" w:rsidP="00405A13">
      <w:pPr>
        <w:widowControl/>
        <w:ind w:firstLineChars="0" w:firstLine="0"/>
        <w:jc w:val="left"/>
      </w:pPr>
      <w:r>
        <w:br w:type="page"/>
      </w:r>
    </w:p>
    <w:p w14:paraId="03AAC1E4" w14:textId="10DA3D1A" w:rsidR="00405A13" w:rsidRPr="0073124D" w:rsidRDefault="0073124D" w:rsidP="00811B9B">
      <w:pPr>
        <w:ind w:firstLineChars="0" w:firstLine="0"/>
        <w:rPr>
          <w:b/>
          <w:bCs/>
        </w:rPr>
      </w:pPr>
      <w:r w:rsidRPr="0073124D">
        <w:rPr>
          <w:rFonts w:hint="eastAsia"/>
          <w:b/>
          <w:bCs/>
        </w:rPr>
        <w:lastRenderedPageBreak/>
        <w:t>滑窗法系统训练</w:t>
      </w:r>
    </w:p>
    <w:p w14:paraId="1F66B749" w14:textId="6C9094BE" w:rsidR="0073124D" w:rsidRDefault="0073124D" w:rsidP="0073124D">
      <w:pPr>
        <w:pStyle w:val="a3"/>
        <w:numPr>
          <w:ilvl w:val="0"/>
          <w:numId w:val="19"/>
        </w:numPr>
        <w:ind w:firstLineChars="0"/>
      </w:pPr>
      <w:r>
        <w:rPr>
          <w:rFonts w:hint="eastAsia"/>
        </w:rPr>
        <w:t>[</w:t>
      </w:r>
      <w:r>
        <w:t xml:space="preserve">209] </w:t>
      </w:r>
      <w:r>
        <w:rPr>
          <w:rFonts w:hint="eastAsia"/>
        </w:rPr>
        <w:t>Minimum</w:t>
      </w:r>
      <w:r>
        <w:t xml:space="preserve"> </w:t>
      </w:r>
      <w:r>
        <w:rPr>
          <w:rFonts w:hint="eastAsia"/>
        </w:rPr>
        <w:t>Size</w:t>
      </w:r>
      <w:r>
        <w:t xml:space="preserve"> </w:t>
      </w:r>
      <w:r>
        <w:rPr>
          <w:rFonts w:hint="eastAsia"/>
        </w:rPr>
        <w:t>Subarray</w:t>
      </w:r>
      <w:r>
        <w:t xml:space="preserve"> </w:t>
      </w:r>
      <w:r>
        <w:rPr>
          <w:rFonts w:hint="eastAsia"/>
        </w:rPr>
        <w:t>Sum</w:t>
      </w:r>
    </w:p>
    <w:p w14:paraId="01A73E21" w14:textId="4C5C6F59" w:rsidR="0073124D" w:rsidRDefault="0073124D" w:rsidP="0073124D">
      <w:pPr>
        <w:ind w:firstLineChars="0" w:firstLine="0"/>
      </w:pPr>
      <w:r w:rsidRPr="0073124D">
        <w:rPr>
          <w:rFonts w:hint="eastAsia"/>
        </w:rPr>
        <w:t>给定一个含有</w:t>
      </w:r>
      <w:r w:rsidRPr="0073124D">
        <w:t xml:space="preserve"> n 个正整数的数组和一个正整数 s ，找出该数组中满足其和 ≥ s 的长度最小的连续子数组，并返回其长度。如果不存在符合条件的子数组，返回 0。</w:t>
      </w:r>
    </w:p>
    <w:p w14:paraId="7FF5D8EC" w14:textId="112881E7" w:rsidR="0073124D" w:rsidRDefault="0073124D" w:rsidP="0073124D">
      <w:pPr>
        <w:ind w:firstLineChars="0" w:firstLine="0"/>
      </w:pPr>
    </w:p>
    <w:p w14:paraId="5A0C22DA" w14:textId="02A3A09E" w:rsidR="0073124D" w:rsidRDefault="0073124D" w:rsidP="0073124D">
      <w:pPr>
        <w:ind w:firstLineChars="0" w:firstLine="0"/>
      </w:pPr>
      <w:r>
        <w:rPr>
          <w:rFonts w:hint="eastAsia"/>
        </w:rPr>
        <w:t>这道题是标准的滑窗法。其实滑窗法也可以看成一种双指针法，其中最重要的三要素是：</w:t>
      </w:r>
    </w:p>
    <w:p w14:paraId="5A558F2F" w14:textId="7854BDBD" w:rsidR="0073124D" w:rsidRDefault="0073124D" w:rsidP="0073124D">
      <w:pPr>
        <w:pStyle w:val="a3"/>
        <w:numPr>
          <w:ilvl w:val="0"/>
          <w:numId w:val="20"/>
        </w:numPr>
        <w:ind w:firstLineChars="0"/>
      </w:pPr>
      <w:r>
        <w:rPr>
          <w:rFonts w:hint="eastAsia"/>
        </w:rPr>
        <w:t>窗口是什么</w:t>
      </w:r>
    </w:p>
    <w:p w14:paraId="65FFE35C" w14:textId="4F14F359" w:rsidR="0073124D" w:rsidRDefault="0073124D" w:rsidP="0073124D">
      <w:pPr>
        <w:pStyle w:val="a3"/>
        <w:numPr>
          <w:ilvl w:val="0"/>
          <w:numId w:val="20"/>
        </w:numPr>
        <w:ind w:firstLineChars="0"/>
      </w:pPr>
      <w:r>
        <w:rPr>
          <w:rFonts w:hint="eastAsia"/>
        </w:rPr>
        <w:t>如何移动窗口的结束位置（快指针）</w:t>
      </w:r>
    </w:p>
    <w:p w14:paraId="369EC910" w14:textId="5FC08458" w:rsidR="0073124D" w:rsidRDefault="0073124D" w:rsidP="0073124D">
      <w:pPr>
        <w:pStyle w:val="a3"/>
        <w:numPr>
          <w:ilvl w:val="0"/>
          <w:numId w:val="20"/>
        </w:numPr>
        <w:ind w:firstLineChars="0"/>
      </w:pPr>
      <w:r>
        <w:rPr>
          <w:rFonts w:hint="eastAsia"/>
        </w:rPr>
        <w:t>如何移动窗口的起始位置（慢指针）</w:t>
      </w:r>
    </w:p>
    <w:p w14:paraId="7609500E" w14:textId="6173531D" w:rsidR="0073124D" w:rsidRDefault="0073124D" w:rsidP="0073124D">
      <w:pPr>
        <w:ind w:firstLineChars="0" w:firstLine="0"/>
      </w:pPr>
      <w:r>
        <w:rPr>
          <w:rFonts w:hint="eastAsia"/>
        </w:rPr>
        <w:t>该题窗口为</w:t>
      </w:r>
      <w:r w:rsidRPr="0073124D">
        <w:t>和 ≥ s 的长度最小的连续子数组</w:t>
      </w:r>
      <w:r>
        <w:rPr>
          <w:rFonts w:hint="eastAsia"/>
        </w:rPr>
        <w:t>，结束位置是遍历数组的指针，每当窗口内满足要求，就移动起始位置缩小窗口，并在每次找到符合要求的窗口时更新最小数组长度。</w:t>
      </w:r>
    </w:p>
    <w:p w14:paraId="20486391" w14:textId="77777777" w:rsidR="00133C26" w:rsidRDefault="00133C26" w:rsidP="0073124D">
      <w:pPr>
        <w:ind w:firstLineChars="0" w:firstLine="0"/>
      </w:pPr>
    </w:p>
    <w:p w14:paraId="582708FC" w14:textId="3A14B65D" w:rsidR="0073124D" w:rsidRDefault="00133C26" w:rsidP="0073124D">
      <w:pPr>
        <w:pStyle w:val="a3"/>
        <w:numPr>
          <w:ilvl w:val="0"/>
          <w:numId w:val="19"/>
        </w:numPr>
        <w:ind w:firstLineChars="0"/>
      </w:pPr>
      <w:r>
        <w:rPr>
          <w:rFonts w:hint="eastAsia"/>
        </w:rPr>
        <w:t>[</w:t>
      </w:r>
      <w:r>
        <w:t>76]</w:t>
      </w:r>
      <w:r>
        <w:rPr>
          <w:rFonts w:hint="eastAsia"/>
        </w:rPr>
        <w:t>Minimum</w:t>
      </w:r>
      <w:r>
        <w:t xml:space="preserve"> Window Substring</w:t>
      </w:r>
    </w:p>
    <w:p w14:paraId="47A4D544" w14:textId="60CFEA7F" w:rsidR="00133C26" w:rsidRDefault="00133C26" w:rsidP="00133C26">
      <w:pPr>
        <w:ind w:firstLineChars="0" w:firstLine="0"/>
      </w:pPr>
      <w:r>
        <w:rPr>
          <w:rFonts w:hint="eastAsia"/>
        </w:rPr>
        <w:t>给定两个字符串s和t，在s中寻找包含所有t中字符的最短子串，包括t的重复，不存在则返回空字符串。</w:t>
      </w:r>
    </w:p>
    <w:p w14:paraId="236403D3" w14:textId="4EF36887" w:rsidR="00133C26" w:rsidRDefault="00133C26" w:rsidP="00133C26">
      <w:pPr>
        <w:ind w:firstLineChars="0" w:firstLine="0"/>
      </w:pPr>
    </w:p>
    <w:p w14:paraId="29C0F8CC" w14:textId="77777777" w:rsidR="00133C26" w:rsidRDefault="00133C26" w:rsidP="00133C26">
      <w:pPr>
        <w:ind w:firstLineChars="0" w:firstLine="0"/>
      </w:pPr>
      <w:r>
        <w:rPr>
          <w:rFonts w:hint="eastAsia"/>
        </w:rPr>
        <w:t>该题的滑窗思想非常直观，即右端遍历s，逐窗口判断是否已经囊括t，再缩短左端寻找最小窗口。难点在于是否囊括t的判断算法的建立。此处要用到两个哈希表，一个哈希表包含t中的所有字符以及其出现的次数，另外动态维护一个哈希表，存放当前窗口的所有字符及其出现次数。每次增大窗口时，判断已成功匹配的字符数量是否与t所包含的字符数量相等，若相等，则进行缩小窗口的操作，并更新最小滑窗的长度。</w:t>
      </w:r>
    </w:p>
    <w:p w14:paraId="33D58E8E" w14:textId="77777777" w:rsidR="00133C26" w:rsidRDefault="00133C26" w:rsidP="00133C26">
      <w:pPr>
        <w:ind w:firstLineChars="0" w:firstLine="0"/>
      </w:pPr>
    </w:p>
    <w:p w14:paraId="1163BB4A" w14:textId="1E2F6228" w:rsidR="0054273F" w:rsidRDefault="00133C26" w:rsidP="0054273F">
      <w:pPr>
        <w:ind w:firstLineChars="0" w:firstLine="0"/>
      </w:pPr>
      <w:r>
        <w:rPr>
          <w:rFonts w:hint="eastAsia"/>
        </w:rPr>
        <w:t>最后，注意用滑窗的长度和起始索引来标记窗口位置，并用S</w:t>
      </w:r>
      <w:r>
        <w:t>tring.substring(start,end)</w:t>
      </w:r>
      <w:r>
        <w:rPr>
          <w:rFonts w:hint="eastAsia"/>
        </w:rPr>
        <w:t>方法提取窗口、用g</w:t>
      </w:r>
      <w:r>
        <w:t>etOrDefault</w:t>
      </w:r>
      <w:r>
        <w:rPr>
          <w:rFonts w:hint="eastAsia"/>
        </w:rPr>
        <w:t>方法初始化窗口、并且在比较两个哈希表的值是否相等时要用e</w:t>
      </w:r>
      <w:r>
        <w:t>qual</w:t>
      </w:r>
      <w:r>
        <w:rPr>
          <w:rFonts w:hint="eastAsia"/>
        </w:rPr>
        <w:t>来比较对象以避免整数对比的bug。</w:t>
      </w:r>
    </w:p>
    <w:p w14:paraId="308A339E" w14:textId="358DE636" w:rsidR="00695260" w:rsidRPr="00695260" w:rsidRDefault="00695260">
      <w:pPr>
        <w:widowControl/>
        <w:ind w:firstLineChars="0" w:firstLine="0"/>
        <w:jc w:val="left"/>
        <w:rPr>
          <w:b/>
          <w:bCs/>
        </w:rPr>
      </w:pPr>
      <w:r>
        <w:br w:type="page"/>
      </w:r>
      <w:r w:rsidRPr="00695260">
        <w:rPr>
          <w:b/>
          <w:bCs/>
          <w:noProof/>
        </w:rPr>
        <w:lastRenderedPageBreak/>
        <w:drawing>
          <wp:anchor distT="0" distB="0" distL="114300" distR="114300" simplePos="0" relativeHeight="251659267" behindDoc="0" locked="0" layoutInCell="1" allowOverlap="1" wp14:anchorId="40222D91" wp14:editId="14B375CD">
            <wp:simplePos x="0" y="0"/>
            <wp:positionH relativeFrom="margin">
              <wp:align>right</wp:align>
            </wp:positionH>
            <wp:positionV relativeFrom="margin">
              <wp:align>top</wp:align>
            </wp:positionV>
            <wp:extent cx="1266190" cy="1273175"/>
            <wp:effectExtent l="0" t="0" r="0" b="317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266190" cy="1273175"/>
                    </a:xfrm>
                    <a:prstGeom prst="rect">
                      <a:avLst/>
                    </a:prstGeom>
                  </pic:spPr>
                </pic:pic>
              </a:graphicData>
            </a:graphic>
            <wp14:sizeRelH relativeFrom="margin">
              <wp14:pctWidth>0</wp14:pctWidth>
            </wp14:sizeRelH>
            <wp14:sizeRelV relativeFrom="margin">
              <wp14:pctHeight>0</wp14:pctHeight>
            </wp14:sizeRelV>
          </wp:anchor>
        </w:drawing>
      </w:r>
      <w:r w:rsidRPr="00695260">
        <w:rPr>
          <w:rFonts w:hint="eastAsia"/>
          <w:b/>
          <w:bCs/>
        </w:rPr>
        <w:t>螺旋矩阵系统训练</w:t>
      </w:r>
    </w:p>
    <w:p w14:paraId="5B2F7A69" w14:textId="789E662D" w:rsidR="00350D2F" w:rsidRDefault="00695260">
      <w:pPr>
        <w:widowControl/>
        <w:ind w:firstLineChars="0" w:firstLine="0"/>
        <w:jc w:val="left"/>
      </w:pPr>
      <w:r>
        <w:rPr>
          <w:rFonts w:hint="eastAsia"/>
        </w:rPr>
        <w:t>[</w:t>
      </w:r>
      <w:r>
        <w:t xml:space="preserve">59] </w:t>
      </w:r>
      <w:r w:rsidR="00350D2F">
        <w:t>Spiral Matrix II</w:t>
      </w:r>
    </w:p>
    <w:p w14:paraId="6D6CFF47" w14:textId="12C2EDF5" w:rsidR="00695260" w:rsidRPr="00695260" w:rsidRDefault="00695260">
      <w:pPr>
        <w:widowControl/>
        <w:ind w:firstLineChars="0" w:firstLine="0"/>
        <w:jc w:val="left"/>
      </w:pPr>
      <w:r>
        <w:rPr>
          <w:rFonts w:hint="eastAsia"/>
        </w:rPr>
        <w:t>给一个正整数n，生成一个顺时针的螺旋矩阵</w:t>
      </w:r>
    </w:p>
    <w:p w14:paraId="79320DDA" w14:textId="277D48C2" w:rsidR="00695260" w:rsidRDefault="00695260">
      <w:pPr>
        <w:widowControl/>
        <w:ind w:firstLineChars="0" w:firstLine="0"/>
        <w:jc w:val="left"/>
      </w:pPr>
    </w:p>
    <w:p w14:paraId="0C5CF094" w14:textId="3B9A8DF5" w:rsidR="00695260" w:rsidRDefault="00695260">
      <w:pPr>
        <w:widowControl/>
        <w:ind w:firstLineChars="0" w:firstLine="0"/>
        <w:jc w:val="left"/>
      </w:pPr>
      <w:r>
        <w:rPr>
          <w:rFonts w:hint="eastAsia"/>
        </w:rPr>
        <w:t>这道题的思路很简单，按照上右下左的顺序逐层生成即可，但是要注意每一层的判断标准要一致，也就是要统一地左闭右开（或左开右闭）。设置一个offset逐层递归进入，最后单独处理n为奇数时的中心块的值。</w:t>
      </w:r>
    </w:p>
    <w:p w14:paraId="2F23FD8E" w14:textId="77777777" w:rsidR="00350D2F" w:rsidRDefault="00350D2F">
      <w:pPr>
        <w:widowControl/>
        <w:ind w:firstLineChars="0" w:firstLine="0"/>
        <w:jc w:val="left"/>
      </w:pPr>
    </w:p>
    <w:p w14:paraId="3344C19A" w14:textId="7DFE4338" w:rsidR="00350D2F" w:rsidRDefault="00350D2F">
      <w:pPr>
        <w:widowControl/>
        <w:ind w:firstLineChars="0" w:firstLine="0"/>
        <w:jc w:val="left"/>
      </w:pPr>
      <w:r>
        <w:rPr>
          <w:rFonts w:hint="eastAsia"/>
        </w:rPr>
        <w:t>[</w:t>
      </w:r>
      <w:r>
        <w:t>54]</w:t>
      </w:r>
      <w:r w:rsidRPr="00350D2F">
        <w:t xml:space="preserve"> </w:t>
      </w:r>
      <w:r>
        <w:t>Spiral Matrix</w:t>
      </w:r>
    </w:p>
    <w:p w14:paraId="1E65BEEC" w14:textId="09FDE635" w:rsidR="00350D2F" w:rsidRDefault="00350D2F">
      <w:pPr>
        <w:widowControl/>
        <w:ind w:firstLineChars="0" w:firstLine="0"/>
        <w:jc w:val="left"/>
      </w:pPr>
      <w:r>
        <w:rPr>
          <w:rFonts w:hint="eastAsia"/>
        </w:rPr>
        <w:t>给一个mxn矩阵，</w:t>
      </w:r>
      <w:r w:rsidR="0065642D">
        <w:rPr>
          <w:rFonts w:hint="eastAsia"/>
        </w:rPr>
        <w:t>顺时针返回其所有值</w:t>
      </w:r>
    </w:p>
    <w:p w14:paraId="6C753C78" w14:textId="44FB0B9D" w:rsidR="00DD7A17" w:rsidRDefault="00DD7A17">
      <w:pPr>
        <w:widowControl/>
        <w:ind w:firstLineChars="0" w:firstLine="0"/>
        <w:jc w:val="left"/>
      </w:pPr>
    </w:p>
    <w:p w14:paraId="6DF95455" w14:textId="5C304E60" w:rsidR="00DD7A17" w:rsidRDefault="00DD7A17">
      <w:pPr>
        <w:widowControl/>
        <w:ind w:firstLineChars="0" w:firstLine="0"/>
        <w:jc w:val="left"/>
      </w:pPr>
      <w:r>
        <w:rPr>
          <w:rFonts w:hint="eastAsia"/>
        </w:rPr>
        <w:t>这题有一个相对简单的解法。</w:t>
      </w:r>
    </w:p>
    <w:p w14:paraId="443B93FD" w14:textId="3CA925F4" w:rsidR="001D2F14" w:rsidRDefault="001D2F14">
      <w:pPr>
        <w:widowControl/>
        <w:ind w:firstLineChars="0" w:firstLine="0"/>
        <w:jc w:val="left"/>
      </w:pPr>
    </w:p>
    <w:p w14:paraId="4021E1B3" w14:textId="7A420963" w:rsidR="001D2F14" w:rsidRDefault="006D764B">
      <w:pPr>
        <w:widowControl/>
        <w:ind w:firstLineChars="0" w:firstLine="0"/>
        <w:jc w:val="left"/>
        <w:rPr>
          <w:b/>
          <w:bCs/>
        </w:rPr>
      </w:pPr>
      <w:r w:rsidRPr="006D764B">
        <w:rPr>
          <w:rFonts w:hint="eastAsia"/>
          <w:b/>
          <w:bCs/>
        </w:rPr>
        <w:t>链表系统训练</w:t>
      </w:r>
    </w:p>
    <w:p w14:paraId="526F1E47" w14:textId="43842C8A" w:rsidR="006D764B" w:rsidRDefault="006D764B">
      <w:pPr>
        <w:widowControl/>
        <w:ind w:firstLineChars="0" w:firstLine="0"/>
        <w:jc w:val="left"/>
      </w:pPr>
      <w:r>
        <w:rPr>
          <w:rFonts w:hint="eastAsia"/>
        </w:rPr>
        <w:t>[</w:t>
      </w:r>
      <w:r>
        <w:t>203] Remove Linked List Elements</w:t>
      </w:r>
    </w:p>
    <w:p w14:paraId="40AD8313" w14:textId="3318F5F7" w:rsidR="006D764B" w:rsidRDefault="006D764B">
      <w:pPr>
        <w:widowControl/>
        <w:ind w:firstLineChars="0" w:firstLine="0"/>
        <w:jc w:val="left"/>
      </w:pPr>
      <w:r>
        <w:rPr>
          <w:rFonts w:hint="eastAsia"/>
        </w:rPr>
        <w:t>给定链表头和整数val，删除链表中所有值为val的节点，返回新节点</w:t>
      </w:r>
    </w:p>
    <w:p w14:paraId="5FA0CBD6" w14:textId="36B8B90B" w:rsidR="009B31E4" w:rsidRDefault="009B31E4">
      <w:pPr>
        <w:widowControl/>
        <w:ind w:firstLineChars="0" w:firstLine="0"/>
        <w:jc w:val="left"/>
      </w:pPr>
    </w:p>
    <w:p w14:paraId="679FAED7" w14:textId="44922E99" w:rsidR="009B31E4" w:rsidRDefault="009B31E4">
      <w:pPr>
        <w:widowControl/>
        <w:ind w:firstLineChars="0" w:firstLine="0"/>
        <w:jc w:val="left"/>
      </w:pPr>
      <w:r>
        <w:rPr>
          <w:rFonts w:hint="eastAsia"/>
        </w:rPr>
        <w:t>这道题比较简单的方法就是设置一个du</w:t>
      </w:r>
      <w:r w:rsidR="008E32E4">
        <w:rPr>
          <w:rFonts w:hint="eastAsia"/>
        </w:rPr>
        <w:t>mmy头在前面，然后while遍历检查val即可，写的时候要搞清楚目前在检查哪一个节点，别搞混了。</w:t>
      </w:r>
    </w:p>
    <w:p w14:paraId="37127CD3" w14:textId="5B69B047" w:rsidR="002A7932" w:rsidRPr="006D764B" w:rsidRDefault="002A7932">
      <w:pPr>
        <w:widowControl/>
        <w:ind w:firstLineChars="0" w:firstLine="0"/>
        <w:jc w:val="left"/>
      </w:pPr>
      <w:r>
        <w:rPr>
          <w:rFonts w:hint="eastAsia"/>
        </w:rPr>
        <w:t>另外也可以用递归，若遇到需要当前头的值相等就创建一个新头并执行递归，否则直接递归</w:t>
      </w:r>
    </w:p>
    <w:p w14:paraId="0D9F6FF5" w14:textId="56686863" w:rsidR="001D2F14" w:rsidRDefault="00695260">
      <w:pPr>
        <w:widowControl/>
        <w:ind w:firstLineChars="0" w:firstLine="0"/>
        <w:jc w:val="left"/>
      </w:pPr>
      <w:r>
        <w:br w:type="page"/>
      </w:r>
    </w:p>
    <w:p w14:paraId="14691CE2" w14:textId="73EB9A45" w:rsidR="005945E1" w:rsidRDefault="0054273F" w:rsidP="005945E1">
      <w:pPr>
        <w:ind w:firstLineChars="0" w:firstLine="0"/>
      </w:pPr>
      <w:r>
        <w:rPr>
          <w:rFonts w:hint="eastAsia"/>
        </w:rPr>
        <w:lastRenderedPageBreak/>
        <w:t>Backtracking系统训练</w:t>
      </w:r>
      <w:r w:rsidR="005945E1">
        <w:rPr>
          <w:rFonts w:hint="eastAsia"/>
        </w:rPr>
        <w:t>：</w:t>
      </w:r>
    </w:p>
    <w:p w14:paraId="15EB1EB7" w14:textId="4EE72451" w:rsidR="005945E1" w:rsidRDefault="005945E1" w:rsidP="005945E1">
      <w:pPr>
        <w:ind w:firstLineChars="0" w:firstLine="0"/>
      </w:pPr>
      <w:r>
        <w:t>Subsets</w:t>
      </w:r>
    </w:p>
    <w:p w14:paraId="78060701" w14:textId="77777777" w:rsidR="005945E1" w:rsidRDefault="005945E1" w:rsidP="005945E1">
      <w:pPr>
        <w:ind w:firstLineChars="0" w:firstLine="0"/>
      </w:pPr>
      <w:r>
        <w:t>Subsets II</w:t>
      </w:r>
    </w:p>
    <w:p w14:paraId="1A4797DE" w14:textId="77777777" w:rsidR="005945E1" w:rsidRDefault="005945E1" w:rsidP="005945E1">
      <w:pPr>
        <w:ind w:firstLineChars="0" w:firstLine="0"/>
      </w:pPr>
      <w:r>
        <w:t>Permutations</w:t>
      </w:r>
    </w:p>
    <w:p w14:paraId="4799E5B5" w14:textId="77777777" w:rsidR="005945E1" w:rsidRDefault="005945E1" w:rsidP="005945E1">
      <w:pPr>
        <w:ind w:firstLineChars="0" w:firstLine="0"/>
      </w:pPr>
      <w:r>
        <w:t>Permutations II</w:t>
      </w:r>
    </w:p>
    <w:p w14:paraId="760E2439" w14:textId="77777777" w:rsidR="005945E1" w:rsidRDefault="005945E1" w:rsidP="005945E1">
      <w:pPr>
        <w:ind w:firstLineChars="0" w:firstLine="0"/>
      </w:pPr>
      <w:r>
        <w:t>Combinations</w:t>
      </w:r>
    </w:p>
    <w:p w14:paraId="179085E3" w14:textId="77777777" w:rsidR="005945E1" w:rsidRDefault="005945E1" w:rsidP="005945E1">
      <w:pPr>
        <w:ind w:firstLineChars="0" w:firstLine="0"/>
      </w:pPr>
      <w:r>
        <w:t>Combination Sum</w:t>
      </w:r>
    </w:p>
    <w:p w14:paraId="1E6D0D97" w14:textId="77777777" w:rsidR="005945E1" w:rsidRDefault="005945E1" w:rsidP="005945E1">
      <w:pPr>
        <w:ind w:firstLineChars="0" w:firstLine="0"/>
      </w:pPr>
      <w:r>
        <w:t>Combination Sum III</w:t>
      </w:r>
    </w:p>
    <w:p w14:paraId="4203931C" w14:textId="58AF0F34" w:rsidR="00133C26" w:rsidRDefault="005945E1" w:rsidP="005945E1">
      <w:pPr>
        <w:ind w:firstLineChars="0" w:firstLine="0"/>
      </w:pPr>
      <w:r>
        <w:t>Palindrome Partition</w:t>
      </w:r>
    </w:p>
    <w:p w14:paraId="1C93303F" w14:textId="6381C159" w:rsidR="0054273F" w:rsidRDefault="0054273F" w:rsidP="0054273F">
      <w:pPr>
        <w:pStyle w:val="a3"/>
        <w:numPr>
          <w:ilvl w:val="0"/>
          <w:numId w:val="21"/>
        </w:numPr>
        <w:ind w:firstLineChars="0"/>
      </w:pPr>
      <w:r>
        <w:rPr>
          <w:rFonts w:hint="eastAsia"/>
        </w:rPr>
        <w:t>[</w:t>
      </w:r>
      <w:r>
        <w:t>39]Combination Sum</w:t>
      </w:r>
    </w:p>
    <w:p w14:paraId="03E365AD" w14:textId="61778190" w:rsidR="0054273F" w:rsidRDefault="0054273F" w:rsidP="0054273F">
      <w:pPr>
        <w:ind w:firstLineChars="0" w:firstLine="0"/>
      </w:pPr>
      <w:r>
        <w:rPr>
          <w:rFonts w:hint="eastAsia"/>
        </w:rPr>
        <w:t>给定一个不重复数列和一个目标整数，返回可以组成目标数的所有数字组合，数字可以重复使用</w:t>
      </w:r>
    </w:p>
    <w:p w14:paraId="40B26766" w14:textId="17359816" w:rsidR="0054273F" w:rsidRDefault="0054273F" w:rsidP="0054273F">
      <w:pPr>
        <w:ind w:firstLineChars="0" w:firstLine="0"/>
      </w:pPr>
    </w:p>
    <w:p w14:paraId="7E184A45" w14:textId="61BD3606" w:rsidR="0054273F" w:rsidRDefault="0054273F" w:rsidP="0054273F">
      <w:pPr>
        <w:ind w:firstLineChars="0" w:firstLine="0"/>
      </w:pPr>
      <w:r>
        <w:rPr>
          <w:rFonts w:hint="eastAsia"/>
        </w:rPr>
        <w:t>标准的回溯法，有一系列相关习题。对所有可能的结果进行树状DFS，并舍弃不可能的解（超过目标数）。Java写这道题时有一些麻烦，由于其无法同时返回多个值，故需要在递归时传递结果数组，同时在添加新数字时要创建deep</w:t>
      </w:r>
      <w:r>
        <w:t xml:space="preserve"> </w:t>
      </w:r>
      <w:r>
        <w:rPr>
          <w:rFonts w:hint="eastAsia"/>
        </w:rPr>
        <w:t>copy。</w:t>
      </w:r>
    </w:p>
    <w:p w14:paraId="741E3DE5" w14:textId="541F95DF" w:rsidR="0054273F" w:rsidRDefault="002F487D" w:rsidP="0054273F">
      <w:pPr>
        <w:pStyle w:val="a3"/>
        <w:numPr>
          <w:ilvl w:val="0"/>
          <w:numId w:val="21"/>
        </w:numPr>
        <w:ind w:firstLineChars="0"/>
      </w:pPr>
      <w:r>
        <w:rPr>
          <w:rFonts w:hint="eastAsia"/>
        </w:rPr>
        <w:t>[</w:t>
      </w:r>
      <w:r>
        <w:t>216] Combination Sum III</w:t>
      </w:r>
    </w:p>
    <w:p w14:paraId="5AC563D4" w14:textId="31877E0A" w:rsidR="002F487D" w:rsidRDefault="002F487D" w:rsidP="002F487D">
      <w:pPr>
        <w:ind w:firstLineChars="0" w:firstLine="0"/>
      </w:pPr>
      <w:r>
        <w:rPr>
          <w:rFonts w:hint="eastAsia"/>
        </w:rPr>
        <w:t>给定目标数n和总数k，在1</w:t>
      </w:r>
      <w:r>
        <w:t>-9</w:t>
      </w:r>
      <w:r>
        <w:rPr>
          <w:rFonts w:hint="eastAsia"/>
        </w:rPr>
        <w:t>中用k个不同的数相加得到n，要求每个数用一次，每个组合仅返回一次</w:t>
      </w:r>
    </w:p>
    <w:p w14:paraId="35FB0852" w14:textId="7A7AFE96" w:rsidR="002F487D" w:rsidRDefault="002F487D" w:rsidP="002F487D">
      <w:pPr>
        <w:ind w:firstLineChars="0" w:firstLine="0"/>
      </w:pPr>
    </w:p>
    <w:p w14:paraId="5B85C7A9" w14:textId="67C6C1D6" w:rsidR="002F487D" w:rsidRDefault="002F487D" w:rsidP="002F487D">
      <w:pPr>
        <w:ind w:firstLineChars="0" w:firstLine="0"/>
      </w:pPr>
      <w:r>
        <w:rPr>
          <w:rFonts w:hint="eastAsia"/>
        </w:rPr>
        <w:t>注意回溯法中返回到result的数列要创建deep</w:t>
      </w:r>
      <w:r>
        <w:t xml:space="preserve"> </w:t>
      </w:r>
      <w:r>
        <w:rPr>
          <w:rFonts w:hint="eastAsia"/>
        </w:rPr>
        <w:t>copy，此外该题为了避免组合重复，需要在递归时额外传递一个整数，指示当前遍历到了1</w:t>
      </w:r>
      <w:r>
        <w:t>-9</w:t>
      </w:r>
      <w:r>
        <w:rPr>
          <w:rFonts w:hint="eastAsia"/>
        </w:rPr>
        <w:t>中的哪个数字</w:t>
      </w:r>
    </w:p>
    <w:p w14:paraId="69B80834" w14:textId="1DA7309C" w:rsidR="002F487D" w:rsidRDefault="00965BD7" w:rsidP="0054273F">
      <w:pPr>
        <w:pStyle w:val="a3"/>
        <w:numPr>
          <w:ilvl w:val="0"/>
          <w:numId w:val="21"/>
        </w:numPr>
        <w:ind w:firstLineChars="0"/>
      </w:pPr>
      <w:r>
        <w:rPr>
          <w:rFonts w:hint="eastAsia"/>
        </w:rPr>
        <w:t>[</w:t>
      </w:r>
      <w:r>
        <w:t>40] Combination Sum III</w:t>
      </w:r>
    </w:p>
    <w:p w14:paraId="7E7B4A91" w14:textId="0F6DE739" w:rsidR="00965BD7" w:rsidRDefault="00965BD7" w:rsidP="00965BD7">
      <w:pPr>
        <w:ind w:firstLineChars="0" w:firstLine="0"/>
      </w:pPr>
      <w:r>
        <w:rPr>
          <w:rFonts w:hint="eastAsia"/>
        </w:rPr>
        <w:t>给定一个可重复数列和一个目标整数，返回可以组成目标数的所有数字组合，数字不能重复使用，且组合不能重复</w:t>
      </w:r>
    </w:p>
    <w:p w14:paraId="3200A0FF" w14:textId="064C29B6" w:rsidR="00965BD7" w:rsidRDefault="00965BD7" w:rsidP="00965BD7">
      <w:pPr>
        <w:ind w:firstLineChars="0" w:firstLine="0"/>
      </w:pPr>
    </w:p>
    <w:p w14:paraId="32E8E0D8" w14:textId="44DC2854" w:rsidR="00965BD7" w:rsidRPr="00965BD7" w:rsidRDefault="00965BD7" w:rsidP="00965BD7">
      <w:pPr>
        <w:ind w:firstLineChars="0" w:firstLine="0"/>
      </w:pPr>
      <w:r>
        <w:rPr>
          <w:rFonts w:hint="eastAsia"/>
        </w:rPr>
        <w:t>该题在上一题的基础上又要更复杂一些，为了正确地处理candidates中的重复数字（这是前两题中不存在的，前两题即使重复也是结果数列可能重复，而不是candidates数列中的重复），需要首先将candidates排序，再在上一题基础上传递当前数字索引的同时增加一个if语句，当遇到和我们前一个已经添加的数字相同的数字时跳过后续的步骤。</w:t>
      </w:r>
    </w:p>
    <w:p w14:paraId="63CF2ABB" w14:textId="3F423F82" w:rsidR="00965BD7" w:rsidRDefault="00F73DEF" w:rsidP="0054273F">
      <w:pPr>
        <w:pStyle w:val="a3"/>
        <w:numPr>
          <w:ilvl w:val="0"/>
          <w:numId w:val="21"/>
        </w:numPr>
        <w:ind w:firstLineChars="0"/>
      </w:pPr>
      <w:r>
        <w:rPr>
          <w:rFonts w:hint="eastAsia"/>
        </w:rPr>
        <w:t>[</w:t>
      </w:r>
      <w:r>
        <w:t>78] Subsets</w:t>
      </w:r>
    </w:p>
    <w:p w14:paraId="6B8B2F5F" w14:textId="4DA2BECF" w:rsidR="00F73DEF" w:rsidRDefault="00F73DEF" w:rsidP="00F73DEF">
      <w:pPr>
        <w:ind w:firstLineChars="0" w:firstLine="0"/>
      </w:pPr>
      <w:r>
        <w:rPr>
          <w:rFonts w:hint="eastAsia"/>
        </w:rPr>
        <w:t>给定一组不重复数列，返回其所有可能的子集（幂集）</w:t>
      </w:r>
    </w:p>
    <w:p w14:paraId="777EDAC5" w14:textId="589BB405" w:rsidR="00F73DEF" w:rsidRDefault="00F73DEF" w:rsidP="00F73DEF">
      <w:pPr>
        <w:ind w:firstLineChars="0" w:firstLine="0"/>
      </w:pPr>
    </w:p>
    <w:p w14:paraId="685618C7" w14:textId="7F99B851" w:rsidR="00F73DEF" w:rsidRDefault="00F73DEF" w:rsidP="00F73DEF">
      <w:pPr>
        <w:ind w:firstLineChars="0" w:firstLine="0"/>
      </w:pPr>
      <w:r>
        <w:rPr>
          <w:rFonts w:hint="eastAsia"/>
        </w:rPr>
        <w:t>该题用回溯法时检测合规并加入结果列表的标准是当前combination的长度，即一个长为n的数列的所有子集可能的长度是0</w:t>
      </w:r>
      <w:r>
        <w:t>-</w:t>
      </w:r>
      <w:r>
        <w:rPr>
          <w:rFonts w:hint="eastAsia"/>
        </w:rPr>
        <w:t>n，在主函数中循环对所有长度调用回溯法递归函数即可。</w:t>
      </w:r>
    </w:p>
    <w:p w14:paraId="1604551F" w14:textId="18139ADB" w:rsidR="00F73DEF" w:rsidRDefault="0036367F" w:rsidP="0054273F">
      <w:pPr>
        <w:pStyle w:val="a3"/>
        <w:numPr>
          <w:ilvl w:val="0"/>
          <w:numId w:val="21"/>
        </w:numPr>
        <w:ind w:firstLineChars="0"/>
      </w:pPr>
      <w:r>
        <w:rPr>
          <w:rFonts w:hint="eastAsia"/>
        </w:rPr>
        <w:t>[</w:t>
      </w:r>
      <w:r>
        <w:t>90] Subsets II</w:t>
      </w:r>
    </w:p>
    <w:p w14:paraId="43288A71" w14:textId="3FCB95DB" w:rsidR="0036367F" w:rsidRDefault="0036367F" w:rsidP="0036367F">
      <w:pPr>
        <w:ind w:firstLineChars="0" w:firstLine="0"/>
      </w:pPr>
      <w:r>
        <w:rPr>
          <w:rFonts w:hint="eastAsia"/>
        </w:rPr>
        <w:t>给一组可能重复的数列，返回所有可能的子集（每个数用一次，重复的数可以重复用）</w:t>
      </w:r>
    </w:p>
    <w:p w14:paraId="0040CEB9" w14:textId="514752B7" w:rsidR="0036367F" w:rsidRDefault="0036367F" w:rsidP="0036367F">
      <w:pPr>
        <w:ind w:firstLineChars="0" w:firstLine="0"/>
      </w:pPr>
    </w:p>
    <w:p w14:paraId="383D2993" w14:textId="208DEC80" w:rsidR="0036367F" w:rsidRDefault="0036367F" w:rsidP="0036367F">
      <w:pPr>
        <w:ind w:firstLineChars="0" w:firstLine="0"/>
      </w:pPr>
      <w:r>
        <w:rPr>
          <w:rFonts w:hint="eastAsia"/>
        </w:rPr>
        <w:t>这道题的核心和</w:t>
      </w:r>
      <w:r>
        <w:t>[40]</w:t>
      </w:r>
      <w:r>
        <w:rPr>
          <w:rFonts w:hint="eastAsia"/>
        </w:rPr>
        <w:t>相似，在于如何避免重复，需要注意的是，通过和前一个数比较来得出是否重复的方法的前提是数组是有序的，所以需要先排序</w:t>
      </w:r>
    </w:p>
    <w:p w14:paraId="2503A668" w14:textId="4A9C5ADB" w:rsidR="0036367F" w:rsidRDefault="009768A1" w:rsidP="0054273F">
      <w:pPr>
        <w:pStyle w:val="a3"/>
        <w:numPr>
          <w:ilvl w:val="0"/>
          <w:numId w:val="21"/>
        </w:numPr>
        <w:ind w:firstLineChars="0"/>
      </w:pPr>
      <w:r>
        <w:rPr>
          <w:rFonts w:hint="eastAsia"/>
        </w:rPr>
        <w:t>[</w:t>
      </w:r>
      <w:r>
        <w:t>46] Permutations</w:t>
      </w:r>
    </w:p>
    <w:p w14:paraId="6B5668B6" w14:textId="56A63C1C" w:rsidR="009768A1" w:rsidRDefault="009768A1" w:rsidP="009768A1">
      <w:pPr>
        <w:ind w:firstLineChars="0" w:firstLine="0"/>
      </w:pPr>
      <w:r>
        <w:rPr>
          <w:rFonts w:hint="eastAsia"/>
        </w:rPr>
        <w:t>给一组不重复整数，返回所有可能的重排</w:t>
      </w:r>
    </w:p>
    <w:p w14:paraId="425CDE4E" w14:textId="7FC931E5" w:rsidR="009768A1" w:rsidRDefault="009768A1" w:rsidP="009768A1">
      <w:pPr>
        <w:ind w:firstLineChars="0" w:firstLine="0"/>
      </w:pPr>
    </w:p>
    <w:p w14:paraId="648C1D0B" w14:textId="799313F1" w:rsidR="009768A1" w:rsidRDefault="009768A1" w:rsidP="009768A1">
      <w:pPr>
        <w:ind w:firstLineChars="0" w:firstLine="0"/>
      </w:pPr>
      <w:r>
        <w:rPr>
          <w:rFonts w:hint="eastAsia"/>
        </w:rPr>
        <w:t>这题回溯的返回条件是当前数组长度等于总数组长度，遍历时的核心是检查当前数字是否在当前数组中。</w:t>
      </w:r>
    </w:p>
    <w:p w14:paraId="4DD39F8A" w14:textId="396142D9" w:rsidR="009768A1" w:rsidRDefault="009768A1" w:rsidP="0054273F">
      <w:pPr>
        <w:pStyle w:val="a3"/>
        <w:numPr>
          <w:ilvl w:val="0"/>
          <w:numId w:val="21"/>
        </w:numPr>
        <w:ind w:firstLineChars="0"/>
      </w:pPr>
      <w:r>
        <w:t>[47] Permutations II</w:t>
      </w:r>
    </w:p>
    <w:p w14:paraId="634E4B08" w14:textId="6D8B4EE1" w:rsidR="009768A1" w:rsidRDefault="009768A1" w:rsidP="009768A1">
      <w:pPr>
        <w:ind w:firstLineChars="0" w:firstLine="0"/>
      </w:pPr>
      <w:r>
        <w:rPr>
          <w:rFonts w:hint="eastAsia"/>
        </w:rPr>
        <w:t>给一组包含重复整数，返回所有可能的重排，每个数用一次</w:t>
      </w:r>
    </w:p>
    <w:p w14:paraId="145DFA2A" w14:textId="73B7C616" w:rsidR="000C4356" w:rsidRDefault="000C4356" w:rsidP="009768A1">
      <w:pPr>
        <w:ind w:firstLineChars="0" w:firstLine="0"/>
      </w:pPr>
      <w:r>
        <w:rPr>
          <w:rFonts w:hint="eastAsia"/>
        </w:rPr>
        <w:lastRenderedPageBreak/>
        <w:t>这题仅修改一个条件，难度增大不少。首先不能再使用当前数组是否包含当前数字来判断是否重复，因为可能有重复数字，故使用一个index数组记录已走过的数字索引，再根据index是否包含当前索引判断是否重复。其次，仅使用index判断也会导致出现重复数组，于是还需要将原数组排序，遇到重复数字时跳过，以避免重复。</w:t>
      </w:r>
    </w:p>
    <w:p w14:paraId="4F3B84C4" w14:textId="0446E022" w:rsidR="00CA0EAF" w:rsidRDefault="00CA0EAF">
      <w:pPr>
        <w:widowControl/>
        <w:ind w:firstLineChars="0" w:firstLine="0"/>
        <w:jc w:val="left"/>
      </w:pPr>
      <w:r>
        <w:br w:type="page"/>
      </w:r>
    </w:p>
    <w:p w14:paraId="5C6FC131" w14:textId="3407BE1C" w:rsidR="00CA0EAF" w:rsidRDefault="00CA0EAF" w:rsidP="00CA0EAF">
      <w:pPr>
        <w:ind w:firstLineChars="0" w:firstLine="0"/>
        <w:rPr>
          <w:b/>
          <w:bCs/>
        </w:rPr>
      </w:pPr>
      <w:r w:rsidRPr="00CA0EAF">
        <w:rPr>
          <w:rFonts w:hint="eastAsia"/>
          <w:b/>
          <w:bCs/>
        </w:rPr>
        <w:lastRenderedPageBreak/>
        <w:t>Meta专题训练</w:t>
      </w:r>
    </w:p>
    <w:p w14:paraId="28150B45" w14:textId="24900489" w:rsidR="00CA0EAF" w:rsidRDefault="00CA0EAF" w:rsidP="00CA0EAF">
      <w:pPr>
        <w:ind w:firstLineChars="0" w:firstLine="0"/>
      </w:pPr>
      <w:r>
        <w:rPr>
          <w:rFonts w:hint="eastAsia"/>
        </w:rPr>
        <w:t>[</w:t>
      </w:r>
      <w:r>
        <w:t xml:space="preserve">1249] </w:t>
      </w:r>
      <w:r w:rsidR="00662290">
        <w:t>Minimum Remove to make Valid Parentheses</w:t>
      </w:r>
    </w:p>
    <w:p w14:paraId="440ABDA2" w14:textId="56BA5DEB" w:rsidR="00662290" w:rsidRDefault="00662290" w:rsidP="00CA0EAF">
      <w:pPr>
        <w:ind w:firstLineChars="0" w:firstLine="0"/>
      </w:pPr>
      <w:r>
        <w:rPr>
          <w:rFonts w:hint="eastAsia"/>
        </w:rPr>
        <w:t>给定一串包含“（”和“）“的小写英文字符，移除最小数量个左或者右括号使得这个字符串合规，即左右互相匹配。</w:t>
      </w:r>
    </w:p>
    <w:p w14:paraId="46B1D6FD" w14:textId="2F9180DA" w:rsidR="00662290" w:rsidRDefault="00662290" w:rsidP="00CA0EAF">
      <w:pPr>
        <w:ind w:firstLineChars="0" w:firstLine="0"/>
      </w:pPr>
    </w:p>
    <w:p w14:paraId="6F86615A" w14:textId="199E874A" w:rsidR="00662290" w:rsidRDefault="00662290" w:rsidP="00CA0EAF">
      <w:pPr>
        <w:ind w:firstLineChars="0" w:firstLine="0"/>
      </w:pPr>
      <w:r>
        <w:rPr>
          <w:rFonts w:hint="eastAsia"/>
        </w:rPr>
        <w:t>该题思维难度不大，主要是熟悉python语法。注意：不要在for循环中使用O（N）操作，这样会超时，所以记录删除索引的数据结构要选择set而不是list，这样查找时间是O（1）。遍历字符串，遇到左括号就在stack记下索引，遇到右括号且stack为空就将其置入丢弃集，不为空就stack</w:t>
      </w:r>
      <w:r>
        <w:t xml:space="preserve"> </w:t>
      </w:r>
      <w:r>
        <w:rPr>
          <w:rFonts w:hint="eastAsia"/>
        </w:rPr>
        <w:t>pop，最后把stack中剩余的内容和丢弃集做并集后重新遍历丢掉。</w:t>
      </w:r>
    </w:p>
    <w:p w14:paraId="230B9839" w14:textId="77777777" w:rsidR="00662290" w:rsidRDefault="00662290" w:rsidP="00CA0EAF">
      <w:pPr>
        <w:ind w:firstLineChars="0" w:firstLine="0"/>
      </w:pPr>
    </w:p>
    <w:p w14:paraId="7C08F5F8" w14:textId="1151B076" w:rsidR="00662290" w:rsidRDefault="00662290" w:rsidP="00CA0EAF">
      <w:pPr>
        <w:ind w:firstLineChars="0" w:firstLine="0"/>
      </w:pPr>
      <w:r>
        <w:t>P</w:t>
      </w:r>
      <w:r>
        <w:rPr>
          <w:rFonts w:hint="eastAsia"/>
        </w:rPr>
        <w:t>ython中enumerate方法返回index，内容（character）。</w:t>
      </w:r>
    </w:p>
    <w:p w14:paraId="05EB4E9A" w14:textId="5054DD75" w:rsidR="00662290" w:rsidRDefault="00662290" w:rsidP="00CA0EAF">
      <w:pPr>
        <w:ind w:firstLineChars="0" w:firstLine="0"/>
      </w:pPr>
      <w:r>
        <w:t>U</w:t>
      </w:r>
      <w:r>
        <w:rPr>
          <w:rFonts w:hint="eastAsia"/>
        </w:rPr>
        <w:t>nion方法可以将set和另一个可迭代对象中的内容合并</w:t>
      </w:r>
    </w:p>
    <w:p w14:paraId="62C0B7A1" w14:textId="1B30DB97" w:rsidR="00662290" w:rsidRDefault="00662290" w:rsidP="00CA0EAF">
      <w:pPr>
        <w:ind w:firstLineChars="0" w:firstLine="0"/>
      </w:pPr>
      <w:r>
        <w:t>“</w:t>
      </w:r>
      <w:r>
        <w:rPr>
          <w:rFonts w:hint="eastAsia"/>
        </w:rPr>
        <w:t>a</w:t>
      </w:r>
      <w:r>
        <w:t>”.join</w:t>
      </w:r>
      <w:r>
        <w:rPr>
          <w:rFonts w:hint="eastAsia"/>
        </w:rPr>
        <w:t>（s）方法可以将s以a为分隔符组成字符串，如</w:t>
      </w:r>
      <w:r>
        <w:t>””.join(string_builder)</w:t>
      </w:r>
    </w:p>
    <w:p w14:paraId="3C64E667" w14:textId="05E7E041" w:rsidR="00662290" w:rsidRDefault="00662290" w:rsidP="00CA0EAF">
      <w:pPr>
        <w:ind w:firstLineChars="0" w:firstLine="0"/>
      </w:pPr>
    </w:p>
    <w:p w14:paraId="2B92C122" w14:textId="371384F5" w:rsidR="00662290" w:rsidRDefault="00AD3E96" w:rsidP="00CA0EAF">
      <w:pPr>
        <w:ind w:firstLineChars="0" w:firstLine="0"/>
      </w:pPr>
      <w:r>
        <w:rPr>
          <w:rFonts w:hint="eastAsia"/>
        </w:rPr>
        <w:t>[</w:t>
      </w:r>
      <w:r>
        <w:t>408] Valid Word Abbreviation</w:t>
      </w:r>
    </w:p>
    <w:p w14:paraId="02E08658" w14:textId="654683A1" w:rsidR="00AD3E96" w:rsidRDefault="00AD3E96" w:rsidP="00CA0EAF">
      <w:pPr>
        <w:ind w:firstLineChars="0" w:firstLine="0"/>
      </w:pPr>
      <w:r>
        <w:rPr>
          <w:rFonts w:hint="eastAsia"/>
        </w:rPr>
        <w:t>给定一个字符串和一个缩写，返回二者是否相符合。如</w:t>
      </w:r>
      <w:r w:rsidRPr="00AD3E96">
        <w:t>word = "internationalization", abbr = "i12iz4n"</w:t>
      </w:r>
      <w:r>
        <w:rPr>
          <w:rFonts w:hint="eastAsia"/>
        </w:rPr>
        <w:t>。</w:t>
      </w:r>
    </w:p>
    <w:p w14:paraId="5D34ACE6" w14:textId="4627DC98" w:rsidR="00AD3E96" w:rsidRDefault="00AD3E96" w:rsidP="00CA0EAF">
      <w:pPr>
        <w:ind w:firstLineChars="0" w:firstLine="0"/>
      </w:pPr>
      <w:r>
        <w:rPr>
          <w:rFonts w:hint="eastAsia"/>
        </w:rPr>
        <w:t>这道题的逻辑非常简单，采用双指针一个指向原词，另一个指向缩写，遇到数字就往后挪原词指针就好。主要用来熟悉python语法，字符串可以直接用+拼接，然后再用int（）将其转换为整数即可。</w:t>
      </w:r>
    </w:p>
    <w:p w14:paraId="02469DD9" w14:textId="6A222D26" w:rsidR="00AD3E96" w:rsidRDefault="00AD3E96" w:rsidP="00CA0EAF">
      <w:pPr>
        <w:ind w:firstLineChars="0" w:firstLine="0"/>
      </w:pPr>
    </w:p>
    <w:p w14:paraId="3C2B082A" w14:textId="577791EA" w:rsidR="00AD3E96" w:rsidRDefault="00AD3E96" w:rsidP="00CA0EAF">
      <w:pPr>
        <w:ind w:firstLineChars="0" w:firstLine="0"/>
      </w:pPr>
      <w:r>
        <w:rPr>
          <w:rFonts w:hint="eastAsia"/>
        </w:rPr>
        <w:t>[</w:t>
      </w:r>
      <w:r>
        <w:t>680] Valid Palindrome II</w:t>
      </w:r>
    </w:p>
    <w:p w14:paraId="2125978D" w14:textId="4BBCCD8D" w:rsidR="006E50F0" w:rsidRDefault="006E50F0" w:rsidP="00CA0EAF">
      <w:pPr>
        <w:ind w:firstLineChars="0" w:firstLine="0"/>
      </w:pPr>
      <w:r>
        <w:rPr>
          <w:rFonts w:hint="eastAsia"/>
        </w:rPr>
        <w:t>给定一个字符串</w:t>
      </w:r>
      <w:r w:rsidR="00590614">
        <w:rPr>
          <w:rFonts w:hint="eastAsia"/>
        </w:rPr>
        <w:t>，检查能否在删除至多一个字符后形成回文。</w:t>
      </w:r>
    </w:p>
    <w:p w14:paraId="25268094" w14:textId="511F65E3" w:rsidR="00590614" w:rsidRDefault="00590614" w:rsidP="00CA0EAF">
      <w:pPr>
        <w:ind w:firstLineChars="0" w:firstLine="0"/>
      </w:pPr>
    </w:p>
    <w:p w14:paraId="3C94912D" w14:textId="1DD09C32" w:rsidR="00590614" w:rsidRDefault="00590614" w:rsidP="00CA0EAF">
      <w:pPr>
        <w:ind w:firstLineChars="0" w:firstLine="0"/>
      </w:pPr>
      <w:r>
        <w:rPr>
          <w:rFonts w:hint="eastAsia"/>
        </w:rPr>
        <w:t>这题相对也比较简单，写一个辅助函数检查回文字符串，然后在主函数中遇到头尾字符不相同的情况时尝试删除头或尾的字符（用辅助函数检查跳过对应字符后是否回文）。</w:t>
      </w:r>
    </w:p>
    <w:p w14:paraId="6704DC10" w14:textId="407B50F7" w:rsidR="00590614" w:rsidRDefault="00590614" w:rsidP="00CA0EAF">
      <w:pPr>
        <w:ind w:firstLineChars="0" w:firstLine="0"/>
      </w:pPr>
    </w:p>
    <w:p w14:paraId="55DDF6EF" w14:textId="295745DB" w:rsidR="00590614" w:rsidRDefault="00590614" w:rsidP="00CA0EAF">
      <w:pPr>
        <w:ind w:firstLineChars="0" w:firstLine="0"/>
      </w:pPr>
      <w:r>
        <w:rPr>
          <w:rFonts w:hint="eastAsia"/>
        </w:rPr>
        <w:t>若需要删除n个字符检查是否形成回文，可以创建一个计数器加入递归辅助函数中。</w:t>
      </w:r>
    </w:p>
    <w:p w14:paraId="4ED9FF79" w14:textId="3B660AFE" w:rsidR="000C754A" w:rsidRDefault="000C754A" w:rsidP="00CA0EAF">
      <w:pPr>
        <w:ind w:firstLineChars="0" w:firstLine="0"/>
      </w:pPr>
    </w:p>
    <w:p w14:paraId="2C98ED13" w14:textId="232D5C53" w:rsidR="000C754A" w:rsidRDefault="000C754A" w:rsidP="00CA0EAF">
      <w:pPr>
        <w:ind w:firstLineChars="0" w:firstLine="0"/>
      </w:pPr>
      <w:r>
        <w:rPr>
          <w:rFonts w:hint="eastAsia"/>
        </w:rPr>
        <w:t>[</w:t>
      </w:r>
      <w:r>
        <w:t>215] Kth Largest Element in an Array</w:t>
      </w:r>
    </w:p>
    <w:p w14:paraId="1E3BAF7A" w14:textId="71F43E20" w:rsidR="000C754A" w:rsidRDefault="00F02369" w:rsidP="00CA0EAF">
      <w:pPr>
        <w:ind w:firstLineChars="0" w:firstLine="0"/>
      </w:pPr>
      <w:r>
        <w:rPr>
          <w:rFonts w:hint="eastAsia"/>
        </w:rPr>
        <w:t>返回数组中第k大的数。数组可能重复，第k大是指排序后位于k位置的数。</w:t>
      </w:r>
    </w:p>
    <w:p w14:paraId="4BE7ADA3" w14:textId="11FD2A66" w:rsidR="00F02369" w:rsidRDefault="00F02369" w:rsidP="00CA0EAF">
      <w:pPr>
        <w:ind w:firstLineChars="0" w:firstLine="0"/>
      </w:pPr>
    </w:p>
    <w:p w14:paraId="385038E9" w14:textId="28F47F5D" w:rsidR="00F02369" w:rsidRDefault="00F02369" w:rsidP="00CA0EAF">
      <w:pPr>
        <w:ind w:firstLineChars="0" w:firstLine="0"/>
      </w:pPr>
      <w:r>
        <w:rPr>
          <w:rFonts w:hint="eastAsia"/>
        </w:rPr>
        <w:t>这道题是一个比较基础但是锻炼思考能力的题目。最</w:t>
      </w:r>
      <w:r>
        <w:t>naïve</w:t>
      </w:r>
      <w:r>
        <w:rPr>
          <w:rFonts w:hint="eastAsia"/>
        </w:rPr>
        <w:t>的方法是排序，但是面试肯定不会只让排序。</w:t>
      </w:r>
    </w:p>
    <w:p w14:paraId="46C6D4B9" w14:textId="29513BE7" w:rsidR="00F02369" w:rsidRDefault="00F02369" w:rsidP="00CA0EAF">
      <w:pPr>
        <w:ind w:firstLineChars="0" w:firstLine="0"/>
      </w:pPr>
    </w:p>
    <w:p w14:paraId="06588362" w14:textId="4255354B" w:rsidR="00F02369" w:rsidRDefault="00F02369" w:rsidP="00F02369">
      <w:pPr>
        <w:pStyle w:val="a3"/>
        <w:numPr>
          <w:ilvl w:val="0"/>
          <w:numId w:val="22"/>
        </w:numPr>
        <w:ind w:firstLineChars="0"/>
      </w:pPr>
      <w:r>
        <w:rPr>
          <w:rFonts w:hint="eastAsia"/>
        </w:rPr>
        <w:t>用min</w:t>
      </w:r>
      <w:r>
        <w:t xml:space="preserve"> </w:t>
      </w:r>
      <w:r>
        <w:rPr>
          <w:rFonts w:hint="eastAsia"/>
        </w:rPr>
        <w:t>Heap，heap大小为k，每次超出k后就pop堆顶的数，维持heap中一直是k个较大的数，遍历所有数之后位于堆顶的就是第k大的数。</w:t>
      </w:r>
    </w:p>
    <w:p w14:paraId="2D9A02A7" w14:textId="4783F00A" w:rsidR="00F02369" w:rsidRDefault="00F02369" w:rsidP="00F02369">
      <w:pPr>
        <w:pStyle w:val="a3"/>
        <w:numPr>
          <w:ilvl w:val="0"/>
          <w:numId w:val="22"/>
        </w:numPr>
        <w:ind w:firstLineChars="0"/>
      </w:pPr>
      <w:r>
        <w:t>C</w:t>
      </w:r>
      <w:r>
        <w:rPr>
          <w:rFonts w:hint="eastAsia"/>
        </w:rPr>
        <w:t>ount</w:t>
      </w:r>
      <w:r>
        <w:t xml:space="preserve"> </w:t>
      </w:r>
      <w:r>
        <w:rPr>
          <w:rFonts w:hint="eastAsia"/>
        </w:rPr>
        <w:t>sort，适用于最大和最小值差距不大的数组。遍历所有数找到最大最小数，创建一个[</w:t>
      </w:r>
      <w:r>
        <w:t>Min,Max]</w:t>
      </w:r>
      <w:r>
        <w:rPr>
          <w:rFonts w:hint="eastAsia"/>
        </w:rPr>
        <w:t>的数列，然后再次遍历数组，为遇到的每个数字计数，最后根据数字的计数排序或从后往前数k个数返回。</w:t>
      </w:r>
    </w:p>
    <w:p w14:paraId="59565406" w14:textId="3A4D4952" w:rsidR="00F02369" w:rsidRDefault="00F02369" w:rsidP="00F02369">
      <w:pPr>
        <w:pStyle w:val="a3"/>
        <w:numPr>
          <w:ilvl w:val="0"/>
          <w:numId w:val="22"/>
        </w:numPr>
        <w:ind w:firstLineChars="0"/>
      </w:pPr>
      <w:r>
        <w:rPr>
          <w:rFonts w:hint="eastAsia"/>
        </w:rPr>
        <w:t>Quick</w:t>
      </w:r>
      <w:r>
        <w:t xml:space="preserve"> </w:t>
      </w:r>
      <w:r>
        <w:rPr>
          <w:rFonts w:hint="eastAsia"/>
        </w:rPr>
        <w:t>select：平均用时最快的方法，专门用于找第k大或小的数。和quick sort思想类似，随机选取一个pivot，将所有数分为比pivot大和比pivot小的两组，根据每组长度和k的关系只处理对应组，这样递归地处理整个数组。本题中若较大组长度大于k则说明要找的数落在了较大组，否则落在了较小组。</w:t>
      </w:r>
    </w:p>
    <w:p w14:paraId="309E0752" w14:textId="1B59B7C1" w:rsidR="00DB68E0" w:rsidRDefault="002C6530" w:rsidP="00DB68E0">
      <w:pPr>
        <w:ind w:firstLineChars="0" w:firstLine="0"/>
      </w:pPr>
      <w:r>
        <w:rPr>
          <w:noProof/>
        </w:rPr>
        <w:drawing>
          <wp:anchor distT="0" distB="0" distL="114300" distR="114300" simplePos="0" relativeHeight="251658243" behindDoc="0" locked="0" layoutInCell="1" allowOverlap="1" wp14:anchorId="3A8AF6CF" wp14:editId="7FE2CA6C">
            <wp:simplePos x="0" y="0"/>
            <wp:positionH relativeFrom="margin">
              <wp:posOffset>4044702</wp:posOffset>
            </wp:positionH>
            <wp:positionV relativeFrom="page">
              <wp:posOffset>8690610</wp:posOffset>
            </wp:positionV>
            <wp:extent cx="1995170" cy="1950085"/>
            <wp:effectExtent l="0" t="0" r="5080" b="0"/>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995170" cy="19500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CE52A3" w14:textId="67D617BE" w:rsidR="00DB68E0" w:rsidRDefault="00DB68E0" w:rsidP="00DB68E0">
      <w:pPr>
        <w:ind w:firstLineChars="0" w:firstLine="0"/>
      </w:pPr>
      <w:r>
        <w:rPr>
          <w:rFonts w:hint="eastAsia"/>
        </w:rPr>
        <w:t>[</w:t>
      </w:r>
      <w:r>
        <w:t>314] Binary Tree Vertical Order Traversal</w:t>
      </w:r>
    </w:p>
    <w:p w14:paraId="12C13484" w14:textId="6E6F7B6F" w:rsidR="00DB68E0" w:rsidRDefault="002C6530" w:rsidP="00DB68E0">
      <w:pPr>
        <w:ind w:firstLineChars="0" w:firstLine="0"/>
      </w:pPr>
      <w:r>
        <w:rPr>
          <w:rFonts w:hint="eastAsia"/>
        </w:rPr>
        <w:t>给定一个二叉树，返回其垂直顺序遍历。</w:t>
      </w:r>
    </w:p>
    <w:p w14:paraId="45DF4D68" w14:textId="77777777" w:rsidR="002C6530" w:rsidRDefault="002C6530" w:rsidP="00DB68E0">
      <w:pPr>
        <w:ind w:firstLineChars="0" w:firstLine="0"/>
      </w:pPr>
    </w:p>
    <w:p w14:paraId="3E7EB73E" w14:textId="1BEFDFF7" w:rsidR="002C6530" w:rsidRDefault="002C6530" w:rsidP="00DB68E0">
      <w:pPr>
        <w:ind w:firstLineChars="0" w:firstLine="0"/>
      </w:pPr>
      <w:r>
        <w:rPr>
          <w:rFonts w:hint="eastAsia"/>
        </w:rPr>
        <w:t>这道题没见过真的很难想，基本只能记住答案。二叉树中节点有一个</w:t>
      </w:r>
      <w:r>
        <w:rPr>
          <w:rFonts w:hint="eastAsia"/>
        </w:rPr>
        <w:lastRenderedPageBreak/>
        <w:t>潜在的坐标，如果以根节点为（0，0），则左子节点横坐标</w:t>
      </w:r>
      <w:r>
        <w:t>-1</w:t>
      </w:r>
      <w:r>
        <w:rPr>
          <w:rFonts w:hint="eastAsia"/>
        </w:rPr>
        <w:t>，右+</w:t>
      </w:r>
      <w:r>
        <w:t>1</w:t>
      </w:r>
      <w:r>
        <w:rPr>
          <w:rFonts w:hint="eastAsia"/>
        </w:rPr>
        <w:t>；每向下一层纵坐标+</w:t>
      </w:r>
      <w:r>
        <w:t>1</w:t>
      </w:r>
      <w:r>
        <w:rPr>
          <w:rFonts w:hint="eastAsia"/>
        </w:rPr>
        <w:t>。如此一来，创建一个哈希表，其键为列索引，值为该列从上至下的节点中所保存的值。由于采用BFS逐层递归遍历树，故纵坐标从上至下的顺序自动满足。如此一来，只需要创建一个双端队列，对树进行BFS，将遇到的节点何其对应的列索引放进哈希表，再将其子节点更新进双端队列即可。</w:t>
      </w:r>
    </w:p>
    <w:p w14:paraId="5C6FC764" w14:textId="47413E2A" w:rsidR="002C6530" w:rsidRDefault="002C6530" w:rsidP="00DB68E0">
      <w:pPr>
        <w:ind w:firstLineChars="0" w:firstLine="0"/>
      </w:pPr>
    </w:p>
    <w:p w14:paraId="2CFAAE3F" w14:textId="7788DFBB" w:rsidR="002C6530" w:rsidRDefault="002C6530" w:rsidP="00DB68E0">
      <w:pPr>
        <w:ind w:firstLineChars="0" w:firstLine="0"/>
      </w:pPr>
      <w:r>
        <w:rPr>
          <w:rFonts w:hint="eastAsia"/>
        </w:rPr>
        <w:t>有一些比较tricky的python语法，第一个是使用defaultdict类创建哈希表，如此可以省去为空节点赋空列表这一步。其次是要用popleft这一deque特有的方法才能实现队列的LIFO特性。最后就是在return时为了保持横坐标从小到大地输出且</w:t>
      </w:r>
      <w:r w:rsidR="00940BAC">
        <w:rPr>
          <w:rFonts w:hint="eastAsia"/>
        </w:rPr>
        <w:t>避免排序，需要在遍历时记录记录列索引的范围。</w:t>
      </w:r>
    </w:p>
    <w:p w14:paraId="58FBF7C0" w14:textId="555C7377" w:rsidR="00031BE6" w:rsidRDefault="00031BE6" w:rsidP="00DB68E0">
      <w:pPr>
        <w:ind w:firstLineChars="0" w:firstLine="0"/>
      </w:pPr>
    </w:p>
    <w:p w14:paraId="56C67997" w14:textId="10C7A86C" w:rsidR="00031BE6" w:rsidRDefault="00031BE6" w:rsidP="00DB68E0">
      <w:pPr>
        <w:ind w:firstLineChars="0" w:firstLine="0"/>
      </w:pPr>
      <w:r>
        <w:rPr>
          <w:rFonts w:hint="eastAsia"/>
        </w:rPr>
        <w:t>[</w:t>
      </w:r>
      <w:r>
        <w:t>1650] Lowest Common Ancestor of a Binary Tree III</w:t>
      </w:r>
    </w:p>
    <w:p w14:paraId="5694E278" w14:textId="2490DF5A" w:rsidR="00031BE6" w:rsidRDefault="00AA22FA" w:rsidP="00DB68E0">
      <w:pPr>
        <w:ind w:firstLineChars="0" w:firstLine="0"/>
      </w:pPr>
      <w:r>
        <w:rPr>
          <w:rFonts w:hint="eastAsia"/>
        </w:rPr>
        <w:t>给定一个二叉树的两节点，返回他们公共最小祖先。所有节点保存的值不同。</w:t>
      </w:r>
    </w:p>
    <w:p w14:paraId="1CC9B005" w14:textId="00727AE6" w:rsidR="00AA22FA" w:rsidRDefault="00AA22FA" w:rsidP="00DB68E0">
      <w:pPr>
        <w:ind w:firstLineChars="0" w:firstLine="0"/>
      </w:pPr>
    </w:p>
    <w:p w14:paraId="42E17D2E" w14:textId="7896D690" w:rsidR="00AA22FA" w:rsidRDefault="00AA22FA" w:rsidP="00DB68E0">
      <w:pPr>
        <w:ind w:firstLineChars="0" w:firstLine="0"/>
      </w:pPr>
      <w:r>
        <w:rPr>
          <w:rFonts w:hint="eastAsia"/>
        </w:rPr>
        <w:t>这题思维不难，利用保存的parent节点从一个节点出发回溯到根节点，将其存到哈希表中。由于其值都不同，将节点值作为键，节点地址作为值。再从另一个节点出发开始回溯，并不停地检查值是否在哈希表出现过，直到回溯到某个共享节点，则该节点就是公共最小祖先。注意，由于认为自己是自己的一个祖先，所以要把这两个节点最先加入哈希表。</w:t>
      </w:r>
    </w:p>
    <w:p w14:paraId="4DB25A28" w14:textId="3B12A4F9" w:rsidR="00595290" w:rsidRDefault="00595290" w:rsidP="00DB68E0">
      <w:pPr>
        <w:ind w:firstLineChars="0" w:firstLine="0"/>
      </w:pPr>
    </w:p>
    <w:p w14:paraId="3FF4AC21" w14:textId="77777777" w:rsidR="00B01340" w:rsidRDefault="00B01340" w:rsidP="00B01340">
      <w:pPr>
        <w:ind w:firstLineChars="0" w:firstLine="0"/>
      </w:pPr>
      <w:r>
        <w:rPr>
          <w:rFonts w:hint="eastAsia"/>
        </w:rPr>
        <w:t>[</w:t>
      </w:r>
      <w:r>
        <w:t>236] Lowest Common Ancestor of a Binary Tree</w:t>
      </w:r>
    </w:p>
    <w:p w14:paraId="41557347" w14:textId="7E78772A" w:rsidR="00B01340" w:rsidRDefault="00B01340" w:rsidP="00B01340">
      <w:pPr>
        <w:ind w:firstLineChars="0" w:firstLine="0"/>
      </w:pPr>
      <w:r>
        <w:rPr>
          <w:rFonts w:hint="eastAsia"/>
        </w:rPr>
        <w:t>给定一个二叉树的两节点，返回他们公共最小祖先。所有节点保存的值不同。这次节点中没有父节点信息。</w:t>
      </w:r>
    </w:p>
    <w:p w14:paraId="6E807154" w14:textId="0F36FC7D" w:rsidR="00B01340" w:rsidRDefault="00B01340" w:rsidP="00B01340">
      <w:pPr>
        <w:ind w:firstLineChars="0" w:firstLine="0"/>
      </w:pPr>
    </w:p>
    <w:p w14:paraId="4B810B12" w14:textId="3DF30518" w:rsidR="00B01340" w:rsidRDefault="00B01340" w:rsidP="00B01340">
      <w:pPr>
        <w:ind w:firstLineChars="0" w:firstLine="0"/>
      </w:pPr>
      <w:r>
        <w:rPr>
          <w:rFonts w:hint="eastAsia"/>
        </w:rPr>
        <w:t>这题比上一题要复杂一些，因为没有父节点信息，无法直接从pq开始回溯。</w:t>
      </w:r>
    </w:p>
    <w:p w14:paraId="2F1742F6" w14:textId="2A7097A8" w:rsidR="00B01340" w:rsidRDefault="00B01340" w:rsidP="00B01340">
      <w:pPr>
        <w:ind w:firstLineChars="0" w:firstLine="0"/>
      </w:pPr>
    </w:p>
    <w:p w14:paraId="2CA30FD3" w14:textId="449AA294" w:rsidR="00597858" w:rsidRDefault="00B01340" w:rsidP="00B01340">
      <w:pPr>
        <w:ind w:firstLineChars="0" w:firstLine="0"/>
      </w:pPr>
      <w:r>
        <w:rPr>
          <w:rFonts w:hint="eastAsia"/>
        </w:rPr>
        <w:t>方法一思维较为直接，但是实现略tricky</w:t>
      </w:r>
      <w:r w:rsidR="00597858">
        <w:rPr>
          <w:rFonts w:hint="eastAsia"/>
        </w:rPr>
        <w:t>。对树做DFS，若到达叶节点还是没遇到pq则沿途返回false，反之若遇到了则沿途返回true。若有某节点左右均返回true，则该节点就是LCA。</w:t>
      </w:r>
    </w:p>
    <w:p w14:paraId="7B5BF2B9" w14:textId="0C323C23" w:rsidR="005B263E" w:rsidRDefault="005B263E" w:rsidP="00B01340">
      <w:pPr>
        <w:ind w:firstLineChars="0" w:firstLine="0"/>
      </w:pPr>
      <w:r>
        <w:rPr>
          <w:rFonts w:hint="eastAsia"/>
        </w:rPr>
        <w:t>实现时若没遇到pq，则返回None，所以若左右recursion都返回非none值，则说明当前节点是LCA，否则直接返回left或right。</w:t>
      </w:r>
    </w:p>
    <w:p w14:paraId="3E448EBB" w14:textId="6724831C" w:rsidR="00B01340" w:rsidRDefault="00B01340" w:rsidP="00B01340">
      <w:pPr>
        <w:ind w:firstLineChars="0" w:firstLine="0"/>
      </w:pPr>
    </w:p>
    <w:p w14:paraId="7EC6A794" w14:textId="78B32812" w:rsidR="00B01340" w:rsidRDefault="00B01340" w:rsidP="00B01340">
      <w:pPr>
        <w:ind w:firstLineChars="0" w:firstLine="0"/>
      </w:pPr>
      <w:r>
        <w:rPr>
          <w:rFonts w:hint="eastAsia"/>
        </w:rPr>
        <w:t>方法二思维和实现都比较复杂，但是更快，可以遇到答案立刻返回，不需要遍历其他节点</w:t>
      </w:r>
      <w:r w:rsidR="00DB2764">
        <w:rPr>
          <w:rFonts w:hint="eastAsia"/>
        </w:rPr>
        <w:t>。面试时可能需要回答这个方法</w:t>
      </w:r>
      <w:r>
        <w:rPr>
          <w:rFonts w:hint="eastAsia"/>
        </w:rPr>
        <w:t>。</w:t>
      </w:r>
      <w:r w:rsidR="005B263E">
        <w:rPr>
          <w:rFonts w:hint="eastAsia"/>
        </w:rPr>
        <w:t>用一个stack记录遇到的节点以及当前节点的遍历情况，是左右都未遍历还是遍历了左还是都已遍历。再用一个flag记录目前是否已经找到一个目标节点。</w:t>
      </w:r>
      <w:r w:rsidR="000F6927">
        <w:rPr>
          <w:rFonts w:hint="eastAsia"/>
        </w:rPr>
        <w:t>此外，用LCAindex标记当前LCA索引，当找到一个p或者q时，将LCA</w:t>
      </w:r>
      <w:r w:rsidR="000F6927">
        <w:t xml:space="preserve"> </w:t>
      </w:r>
      <w:r w:rsidR="000F6927">
        <w:rPr>
          <w:rFonts w:hint="eastAsia"/>
        </w:rPr>
        <w:t>index更新为stack末尾，当两个都找到时，直接返回LCAindex对应节点。</w:t>
      </w:r>
    </w:p>
    <w:p w14:paraId="554FB29B" w14:textId="6D83CF74" w:rsidR="00B01340" w:rsidRPr="00B01340" w:rsidRDefault="00B01340" w:rsidP="00DB68E0">
      <w:pPr>
        <w:ind w:firstLineChars="0" w:firstLine="0"/>
      </w:pPr>
    </w:p>
    <w:p w14:paraId="74BA8B99" w14:textId="77777777" w:rsidR="00B01340" w:rsidRDefault="00B01340" w:rsidP="00DB68E0">
      <w:pPr>
        <w:ind w:firstLineChars="0" w:firstLine="0"/>
      </w:pPr>
    </w:p>
    <w:p w14:paraId="124FDB3C" w14:textId="49E83137" w:rsidR="00595290" w:rsidRDefault="00595290" w:rsidP="00DB68E0">
      <w:pPr>
        <w:ind w:firstLineChars="0" w:firstLine="0"/>
      </w:pPr>
      <w:r>
        <w:rPr>
          <w:rFonts w:hint="eastAsia"/>
        </w:rPr>
        <w:t>[</w:t>
      </w:r>
      <w:r>
        <w:t>227] Basic Calculator II</w:t>
      </w:r>
    </w:p>
    <w:p w14:paraId="6BB4D66E" w14:textId="3AA0985D" w:rsidR="00595290" w:rsidRDefault="00595290" w:rsidP="00DB68E0">
      <w:pPr>
        <w:ind w:firstLineChars="0" w:firstLine="0"/>
      </w:pPr>
      <w:r>
        <w:rPr>
          <w:rFonts w:hint="eastAsia"/>
        </w:rPr>
        <w:t>给定一个代表算式的字符串，完成计算，仅包含加减乘除</w:t>
      </w:r>
    </w:p>
    <w:p w14:paraId="3E01F1BD" w14:textId="6BA3C436" w:rsidR="00595290" w:rsidRDefault="00595290" w:rsidP="00DB68E0">
      <w:pPr>
        <w:ind w:firstLineChars="0" w:firstLine="0"/>
      </w:pPr>
    </w:p>
    <w:p w14:paraId="04AB42AF" w14:textId="38C6D71E" w:rsidR="00595290" w:rsidRDefault="00595290" w:rsidP="00DB68E0">
      <w:pPr>
        <w:ind w:firstLineChars="0" w:firstLine="0"/>
      </w:pPr>
      <w:r>
        <w:rPr>
          <w:rFonts w:hint="eastAsia"/>
        </w:rPr>
        <w:t>这道题乍一看很好理解，但是思维细节很复杂，非常tricky，基本需要记住答案</w:t>
      </w:r>
      <w:r w:rsidR="00607676">
        <w:rPr>
          <w:rFonts w:hint="eastAsia"/>
        </w:rPr>
        <w:t>，不记住的话面试遇到了基本想不出来</w:t>
      </w:r>
      <w:r>
        <w:rPr>
          <w:rFonts w:hint="eastAsia"/>
        </w:rPr>
        <w:t>。为了达到最好的时间和空间复杂度，不能用stack记录加减法的数值，而是要用一个整数记录当前的计算结果，还需要记录上一个运算符号以判断当前计算的优先级。</w:t>
      </w:r>
    </w:p>
    <w:p w14:paraId="7A0F3F28" w14:textId="35F6E7F4" w:rsidR="00595290" w:rsidRDefault="00595290" w:rsidP="00DB68E0">
      <w:pPr>
        <w:ind w:firstLineChars="0" w:firstLine="0"/>
      </w:pPr>
    </w:p>
    <w:p w14:paraId="5C2D5BC6" w14:textId="4DFB37D6" w:rsidR="00595290" w:rsidRDefault="00595290" w:rsidP="00DB68E0">
      <w:pPr>
        <w:ind w:firstLineChars="0" w:firstLine="0"/>
      </w:pPr>
      <w:r>
        <w:rPr>
          <w:rFonts w:hint="eastAsia"/>
        </w:rPr>
        <w:t>此外，为了正确处理最后一个数字，需要在字符串末尾加一个“</w:t>
      </w:r>
      <w:r>
        <w:t>+</w:t>
      </w:r>
      <w:r>
        <w:rPr>
          <w:rFonts w:hint="eastAsia"/>
        </w:rPr>
        <w:t>”，而此处需要用python内置包 itertools</w:t>
      </w:r>
      <w:r>
        <w:t>.chain</w:t>
      </w:r>
      <w:r>
        <w:rPr>
          <w:rFonts w:hint="eastAsia"/>
        </w:rPr>
        <w:t>而非直接+，因为这样会直接生成一个迭代器，从而只需要O（1）时间而非生成一个新的字符串将二者复制进去，导致O（N）。</w:t>
      </w:r>
    </w:p>
    <w:p w14:paraId="3999FA83" w14:textId="632C5166" w:rsidR="00595290" w:rsidRPr="009F220D" w:rsidRDefault="00595290" w:rsidP="00DB68E0">
      <w:pPr>
        <w:ind w:firstLineChars="0" w:firstLine="0"/>
      </w:pPr>
    </w:p>
    <w:p w14:paraId="363B9FC8" w14:textId="2CFEEFEC" w:rsidR="00595290" w:rsidRDefault="00595290" w:rsidP="00DB68E0">
      <w:pPr>
        <w:ind w:firstLineChars="0" w:firstLine="0"/>
      </w:pPr>
      <w:r>
        <w:rPr>
          <w:rFonts w:hint="eastAsia"/>
        </w:rPr>
        <w:lastRenderedPageBreak/>
        <w:t>整体思路是，迭代整个字符串，遇到数字就更新当前数字num，遇到符号就</w:t>
      </w:r>
      <w:r w:rsidR="003451C5">
        <w:rPr>
          <w:rFonts w:hint="eastAsia"/>
        </w:rPr>
        <w:t>用curr</w:t>
      </w:r>
      <w:r w:rsidR="003451C5">
        <w:t>_</w:t>
      </w:r>
      <w:r w:rsidR="003451C5">
        <w:rPr>
          <w:rFonts w:hint="eastAsia"/>
        </w:rPr>
        <w:t>res暂存结果，若前一个算符是加减，则将其更新到最终结果，否则不更新，最后重置当前算符和数字num，进入新的循环。</w:t>
      </w:r>
    </w:p>
    <w:p w14:paraId="4B46F824" w14:textId="7CAA5AE3" w:rsidR="00C86C97" w:rsidRDefault="00C86C97" w:rsidP="00DB68E0">
      <w:pPr>
        <w:ind w:firstLineChars="0" w:firstLine="0"/>
      </w:pPr>
    </w:p>
    <w:p w14:paraId="2E6DA031" w14:textId="057D1BDB" w:rsidR="00C86C97" w:rsidRDefault="00C86C97" w:rsidP="00DB68E0">
      <w:pPr>
        <w:ind w:firstLineChars="0" w:firstLine="0"/>
      </w:pPr>
      <w:r>
        <w:rPr>
          <w:rFonts w:hint="eastAsia"/>
        </w:rPr>
        <w:t>[</w:t>
      </w:r>
      <w:r>
        <w:t>339] Nested List Weight Sum</w:t>
      </w:r>
    </w:p>
    <w:p w14:paraId="2BA247BF" w14:textId="480D850E" w:rsidR="00C86C97" w:rsidRDefault="00C86C97" w:rsidP="00DB68E0">
      <w:pPr>
        <w:ind w:firstLineChars="0" w:firstLine="0"/>
      </w:pPr>
      <w:r>
        <w:rPr>
          <w:rFonts w:hint="eastAsia"/>
        </w:rPr>
        <w:t>给定一个整数嵌套列表，返回每个数和其深度的乘积和。</w:t>
      </w:r>
    </w:p>
    <w:p w14:paraId="49B640C7" w14:textId="6FDFF233" w:rsidR="00C86C97" w:rsidRDefault="00C86C97" w:rsidP="00DB68E0">
      <w:pPr>
        <w:ind w:firstLineChars="0" w:firstLine="0"/>
      </w:pPr>
    </w:p>
    <w:p w14:paraId="7D5B7B8B" w14:textId="7E2DB87C" w:rsidR="00C86C97" w:rsidRDefault="00C86C97" w:rsidP="00DB68E0">
      <w:pPr>
        <w:ind w:firstLineChars="0" w:firstLine="0"/>
      </w:pPr>
      <w:r>
        <w:rPr>
          <w:rFonts w:hint="eastAsia"/>
        </w:rPr>
        <w:t>这道题有DFS和BFS两个思路，都比较好想。DFS就遇到list就进去计算一个结果返回即可，BFS就创建一个deque，遇到列表就把它加到列表最前面，像剥洋葱一样一层层进到最内侧列表即可。</w:t>
      </w:r>
    </w:p>
    <w:p w14:paraId="3B0B5C28" w14:textId="3DDB4379" w:rsidR="00C86C97" w:rsidRDefault="00C86C97" w:rsidP="00DB68E0">
      <w:pPr>
        <w:ind w:firstLineChars="0" w:firstLine="0"/>
      </w:pPr>
    </w:p>
    <w:p w14:paraId="1FB843BD" w14:textId="40C71A58" w:rsidR="00C86C97" w:rsidRDefault="00AE5A56" w:rsidP="00DB68E0">
      <w:pPr>
        <w:ind w:firstLineChars="0" w:firstLine="0"/>
      </w:pPr>
      <w:r>
        <w:rPr>
          <w:rFonts w:hint="eastAsia"/>
        </w:rPr>
        <w:t>注意python语法，要用</w:t>
      </w:r>
      <w:r w:rsidR="00067AE0">
        <w:rPr>
          <w:rFonts w:hint="eastAsia"/>
        </w:rPr>
        <w:t>题目定义的</w:t>
      </w:r>
      <w:r>
        <w:rPr>
          <w:rFonts w:hint="eastAsia"/>
        </w:rPr>
        <w:t>getInter(</w:t>
      </w:r>
      <w:r>
        <w:t>)</w:t>
      </w:r>
      <w:r>
        <w:rPr>
          <w:rFonts w:hint="eastAsia"/>
        </w:rPr>
        <w:t>和getList</w:t>
      </w:r>
      <w:r>
        <w:t>()</w:t>
      </w:r>
      <w:r>
        <w:rPr>
          <w:rFonts w:hint="eastAsia"/>
        </w:rPr>
        <w:t>才能正确识别，否则type无法对应。</w:t>
      </w:r>
    </w:p>
    <w:p w14:paraId="314A86D3" w14:textId="132312DD" w:rsidR="00B01340" w:rsidRDefault="00B01340" w:rsidP="00DB68E0">
      <w:pPr>
        <w:ind w:firstLineChars="0" w:firstLine="0"/>
      </w:pPr>
    </w:p>
    <w:p w14:paraId="7CA9317F" w14:textId="7CC04273" w:rsidR="00B01340" w:rsidRDefault="001562C2" w:rsidP="00DB68E0">
      <w:pPr>
        <w:ind w:firstLineChars="0" w:firstLine="0"/>
      </w:pPr>
      <w:r>
        <w:rPr>
          <w:rFonts w:hint="eastAsia"/>
        </w:rPr>
        <w:t>[</w:t>
      </w:r>
      <w:r>
        <w:t>88] Merge Sorted Array</w:t>
      </w:r>
    </w:p>
    <w:p w14:paraId="76C22F88" w14:textId="474C4AA2" w:rsidR="001562C2" w:rsidRDefault="001562C2" w:rsidP="00DB68E0">
      <w:pPr>
        <w:ind w:firstLineChars="0" w:firstLine="0"/>
      </w:pPr>
      <w:r>
        <w:rPr>
          <w:rFonts w:hint="eastAsia"/>
        </w:rPr>
        <w:t>给两个非降数组，长度分别m，n，将他们按非降顺序合并到num</w:t>
      </w:r>
      <w:r>
        <w:t>1</w:t>
      </w:r>
      <w:r>
        <w:rPr>
          <w:rFonts w:hint="eastAsia"/>
        </w:rPr>
        <w:t>中，num</w:t>
      </w:r>
      <w:r>
        <w:t>1</w:t>
      </w:r>
      <w:r>
        <w:rPr>
          <w:rFonts w:hint="eastAsia"/>
        </w:rPr>
        <w:t>总长度m+n，末尾都是0</w:t>
      </w:r>
      <w:r>
        <w:t>.</w:t>
      </w:r>
    </w:p>
    <w:p w14:paraId="54D80038" w14:textId="7D8D41B3" w:rsidR="001562C2" w:rsidRDefault="001562C2" w:rsidP="00DB68E0">
      <w:pPr>
        <w:ind w:firstLineChars="0" w:firstLine="0"/>
      </w:pPr>
    </w:p>
    <w:p w14:paraId="2F1E7CAB" w14:textId="2612032C" w:rsidR="001562C2" w:rsidRDefault="001562C2" w:rsidP="00DB68E0">
      <w:pPr>
        <w:ind w:firstLineChars="0" w:firstLine="0"/>
      </w:pPr>
      <w:r>
        <w:rPr>
          <w:rFonts w:hint="eastAsia"/>
        </w:rPr>
        <w:t>这道题之前刷过，这次是第二次遇到，基本思路还能想起来，从所有数组的末尾开始，用三个指针分别跟踪两个数组和num</w:t>
      </w:r>
      <w:r>
        <w:t>1</w:t>
      </w:r>
      <w:r>
        <w:rPr>
          <w:rFonts w:hint="eastAsia"/>
        </w:rPr>
        <w:t>的末尾，将每次遇到的较大值插入num</w:t>
      </w:r>
      <w:r>
        <w:t>1</w:t>
      </w:r>
      <w:r>
        <w:rPr>
          <w:rFonts w:hint="eastAsia"/>
        </w:rPr>
        <w:t>的末尾即可，注意边界条件和退出条件即可。</w:t>
      </w:r>
    </w:p>
    <w:p w14:paraId="1C106BD4" w14:textId="3D056A60" w:rsidR="0054129B" w:rsidRDefault="0054129B" w:rsidP="00DB68E0">
      <w:pPr>
        <w:ind w:firstLineChars="0" w:firstLine="0"/>
      </w:pPr>
    </w:p>
    <w:p w14:paraId="13CEADDC" w14:textId="43568A39" w:rsidR="0054129B" w:rsidRDefault="0054129B" w:rsidP="00DB68E0">
      <w:pPr>
        <w:ind w:firstLineChars="0" w:firstLine="0"/>
      </w:pPr>
      <w:r>
        <w:rPr>
          <w:rFonts w:hint="eastAsia"/>
        </w:rPr>
        <w:t>[</w:t>
      </w:r>
      <w:r>
        <w:t>71] Simplify Path</w:t>
      </w:r>
    </w:p>
    <w:p w14:paraId="6A018678" w14:textId="0D71C77F" w:rsidR="0054129B" w:rsidRDefault="0054129B" w:rsidP="00DB68E0">
      <w:pPr>
        <w:ind w:firstLineChars="0" w:firstLine="0"/>
      </w:pPr>
      <w:r>
        <w:rPr>
          <w:rFonts w:hint="eastAsia"/>
        </w:rPr>
        <w:t>给一个Unix风格路径，将其转换为简化规范路径。</w:t>
      </w:r>
    </w:p>
    <w:p w14:paraId="60FF1512" w14:textId="631ED14B" w:rsidR="0054129B" w:rsidRDefault="0054129B" w:rsidP="00DB68E0">
      <w:pPr>
        <w:ind w:firstLineChars="0" w:firstLine="0"/>
      </w:pPr>
    </w:p>
    <w:p w14:paraId="30501B64" w14:textId="0F10378D" w:rsidR="00414593" w:rsidRDefault="00414593" w:rsidP="00DB68E0">
      <w:pPr>
        <w:ind w:firstLineChars="0" w:firstLine="0"/>
      </w:pPr>
      <w:r>
        <w:rPr>
          <w:rFonts w:hint="eastAsia"/>
        </w:rPr>
        <w:t>这道题乍一看比较复杂，需要分类讨论很多，但其实很简单，只需要创建一个stack</w:t>
      </w:r>
      <w:r w:rsidR="00712EA6">
        <w:rPr>
          <w:rFonts w:hint="eastAsia"/>
        </w:rPr>
        <w:t>记录所有遇到的文件夹或文件名，用split函数将初始字符串以</w:t>
      </w:r>
      <w:r w:rsidR="00712EA6">
        <w:t>”/”</w:t>
      </w:r>
      <w:r w:rsidR="00712EA6">
        <w:rPr>
          <w:rFonts w:hint="eastAsia"/>
        </w:rPr>
        <w:t>分割并遍历，若遇到</w:t>
      </w:r>
      <w:r w:rsidR="00712EA6">
        <w:t>”..”</w:t>
      </w:r>
      <w:r w:rsidR="00712EA6">
        <w:rPr>
          <w:rFonts w:hint="eastAsia"/>
        </w:rPr>
        <w:t>且stack非空则pop，否则若不是</w:t>
      </w:r>
      <w:r w:rsidR="00712EA6">
        <w:t>”.”</w:t>
      </w:r>
      <w:r w:rsidR="00712EA6">
        <w:rPr>
          <w:rFonts w:hint="eastAsia"/>
        </w:rPr>
        <w:t>、“.</w:t>
      </w:r>
      <w:r w:rsidR="00712EA6">
        <w:t>.”</w:t>
      </w:r>
      <w:r w:rsidR="00712EA6">
        <w:rPr>
          <w:rFonts w:hint="eastAsia"/>
        </w:rPr>
        <w:t>或空字符串，则将其加入stack。最后使用之前用过的join方法，以</w:t>
      </w:r>
      <w:r w:rsidR="00712EA6">
        <w:t>”/”</w:t>
      </w:r>
      <w:r w:rsidR="00712EA6">
        <w:rPr>
          <w:rFonts w:hint="eastAsia"/>
        </w:rPr>
        <w:t>作为分隔符将stack中所有内容连接起来，再在最前面在一个斜杠即可。</w:t>
      </w:r>
    </w:p>
    <w:p w14:paraId="7C2FD1F1" w14:textId="519613D2" w:rsidR="00B15D37" w:rsidRDefault="00B15D37" w:rsidP="00DB68E0">
      <w:pPr>
        <w:ind w:firstLineChars="0" w:firstLine="0"/>
      </w:pPr>
    </w:p>
    <w:p w14:paraId="05833024" w14:textId="499BC17A" w:rsidR="00B15D37" w:rsidRDefault="00B15D37" w:rsidP="00DB68E0">
      <w:pPr>
        <w:ind w:firstLineChars="0" w:firstLine="0"/>
      </w:pPr>
      <w:r>
        <w:rPr>
          <w:rFonts w:hint="eastAsia"/>
        </w:rPr>
        <w:t>[</w:t>
      </w:r>
      <w:r>
        <w:t>938] Range Sum of BST</w:t>
      </w:r>
    </w:p>
    <w:p w14:paraId="775A5316" w14:textId="592B4F6F" w:rsidR="00B15D37" w:rsidRDefault="00B15D37" w:rsidP="00DB68E0">
      <w:pPr>
        <w:ind w:firstLineChars="0" w:firstLine="0"/>
      </w:pPr>
      <w:r>
        <w:rPr>
          <w:rFonts w:hint="eastAsia"/>
        </w:rPr>
        <w:t>给一个BST</w:t>
      </w:r>
      <w:r w:rsidR="001A6C59">
        <w:rPr>
          <w:rFonts w:hint="eastAsia"/>
        </w:rPr>
        <w:t>根节点和两个整数low和high，返回</w:t>
      </w:r>
      <w:r w:rsidR="001A6C59" w:rsidRPr="001A6C59">
        <w:t>[low, high]</w:t>
      </w:r>
      <w:r w:rsidR="001A6C59">
        <w:rPr>
          <w:rFonts w:hint="eastAsia"/>
        </w:rPr>
        <w:t>范围内所有节点值的和。</w:t>
      </w:r>
    </w:p>
    <w:p w14:paraId="6D932F76" w14:textId="4290AF6A" w:rsidR="001A6C59" w:rsidRDefault="001A6C59" w:rsidP="00DB68E0">
      <w:pPr>
        <w:ind w:firstLineChars="0" w:firstLine="0"/>
      </w:pPr>
    </w:p>
    <w:p w14:paraId="43A63E90" w14:textId="5869D29F" w:rsidR="001A6C59" w:rsidRDefault="001A6C59" w:rsidP="00DB68E0">
      <w:pPr>
        <w:ind w:firstLineChars="0" w:firstLine="0"/>
      </w:pPr>
      <w:r>
        <w:rPr>
          <w:rFonts w:hint="eastAsia"/>
        </w:rPr>
        <w:t>很简单的DFS题，唯一问题是递归的时候注意排除掉范围外的子节点，否则会超时。</w:t>
      </w:r>
    </w:p>
    <w:p w14:paraId="6EC1F43A" w14:textId="21C34670" w:rsidR="009F220D" w:rsidRDefault="009F220D" w:rsidP="00DB68E0">
      <w:pPr>
        <w:ind w:firstLineChars="0" w:firstLine="0"/>
      </w:pPr>
    </w:p>
    <w:p w14:paraId="5B7209C8" w14:textId="722F5298" w:rsidR="009F220D" w:rsidRDefault="009F220D" w:rsidP="00DB68E0">
      <w:pPr>
        <w:ind w:firstLineChars="0" w:firstLine="0"/>
      </w:pPr>
      <w:r>
        <w:rPr>
          <w:rFonts w:hint="eastAsia"/>
        </w:rPr>
        <w:t>[</w:t>
      </w:r>
      <w:r>
        <w:t>1091] Shortest Path in Binary Matrix</w:t>
      </w:r>
    </w:p>
    <w:p w14:paraId="1C808BF4" w14:textId="6A1D5329" w:rsidR="009F220D" w:rsidRDefault="009F220D" w:rsidP="00DB68E0">
      <w:pPr>
        <w:ind w:firstLineChars="0" w:firstLine="0"/>
      </w:pPr>
      <w:r>
        <w:rPr>
          <w:rFonts w:hint="eastAsia"/>
        </w:rPr>
        <w:t>给一个nxn二元矩阵，返回其从左上到右下的最短路长度，无则返回</w:t>
      </w:r>
      <w:r>
        <w:t>-1.</w:t>
      </w:r>
      <w:r>
        <w:rPr>
          <w:rFonts w:hint="eastAsia"/>
        </w:rPr>
        <w:t>其中0是通路，1是障碍，8向。</w:t>
      </w:r>
    </w:p>
    <w:p w14:paraId="020C3CBE" w14:textId="2A82E744" w:rsidR="009F220D" w:rsidRDefault="009F220D" w:rsidP="00DB68E0">
      <w:pPr>
        <w:ind w:firstLineChars="0" w:firstLine="0"/>
      </w:pPr>
    </w:p>
    <w:p w14:paraId="053605DE" w14:textId="5EDD3820" w:rsidR="009F220D" w:rsidRDefault="009F220D" w:rsidP="00DB68E0">
      <w:pPr>
        <w:ind w:firstLineChars="0" w:firstLine="0"/>
      </w:pPr>
      <w:r>
        <w:rPr>
          <w:rFonts w:hint="eastAsia"/>
        </w:rPr>
        <w:t>这道题乍一看可以用DP，但其实不行，因为DP无法判断向上找寻的路径。该题是标准的BFS最短路问题。最直观的思路就是直接修改原矩阵，将所有遍历过的位置都改为1，并创建一个新的cell类或使用数组跟踪当前行列和当前长度；或直接将遍历过的位置都改为当前长度，这样仅需跟踪当前行列。需要注意，BFS使用的FI</w:t>
      </w:r>
      <w:r w:rsidR="00D703B2">
        <w:rPr>
          <w:rFonts w:hint="eastAsia"/>
        </w:rPr>
        <w:t>F</w:t>
      </w:r>
      <w:r>
        <w:rPr>
          <w:rFonts w:hint="eastAsia"/>
        </w:rPr>
        <w:t>O的queue结构，由于不涉及向queue中间增删，故l</w:t>
      </w:r>
      <w:r>
        <w:t>inkedlist</w:t>
      </w:r>
      <w:r>
        <w:rPr>
          <w:rFonts w:hint="eastAsia"/>
        </w:rPr>
        <w:t>和A</w:t>
      </w:r>
      <w:r>
        <w:t>rrayDeque</w:t>
      </w:r>
      <w:r>
        <w:rPr>
          <w:rFonts w:hint="eastAsia"/>
        </w:rPr>
        <w:t>实现都可以。还要注意如何遍历每个节点的所有邻居，用两层for循环从-</w:t>
      </w:r>
      <w:r>
        <w:t>1</w:t>
      </w:r>
      <w:r>
        <w:rPr>
          <w:rFonts w:hint="eastAsia"/>
        </w:rPr>
        <w:t>到1作为行列的偏移量是最简单的方法。当遇到为遍历过的节点时将其加入queue并标记已访问即可。</w:t>
      </w:r>
    </w:p>
    <w:p w14:paraId="01032A10" w14:textId="77777777" w:rsidR="009F220D" w:rsidRDefault="009F220D" w:rsidP="00DB68E0">
      <w:pPr>
        <w:ind w:firstLineChars="0" w:firstLine="0"/>
      </w:pPr>
    </w:p>
    <w:p w14:paraId="7AEEF5EA" w14:textId="6F6467A1" w:rsidR="009F220D" w:rsidRDefault="009F220D" w:rsidP="00DB68E0">
      <w:pPr>
        <w:ind w:firstLineChars="0" w:firstLine="0"/>
      </w:pPr>
      <w:r>
        <w:rPr>
          <w:rFonts w:hint="eastAsia"/>
        </w:rPr>
        <w:t>若要进一步避免修改原矩阵，只需要额外增加一个二维矩阵跟踪已访问过的节点，并在判断是否添加新节点时进行额外的判断即可，仅需略微修改上面的代码。</w:t>
      </w:r>
      <w:r>
        <w:t xml:space="preserve"> </w:t>
      </w:r>
    </w:p>
    <w:p w14:paraId="79E86E04" w14:textId="64D18A42" w:rsidR="0042264C" w:rsidRDefault="0042264C" w:rsidP="00DB68E0">
      <w:pPr>
        <w:ind w:firstLineChars="0" w:firstLine="0"/>
      </w:pPr>
    </w:p>
    <w:p w14:paraId="55B1FB17" w14:textId="45AEAB84" w:rsidR="0042264C" w:rsidRDefault="0042264C" w:rsidP="00DB68E0">
      <w:pPr>
        <w:ind w:firstLineChars="0" w:firstLine="0"/>
      </w:pPr>
      <w:r>
        <w:rPr>
          <w:rFonts w:hint="eastAsia"/>
        </w:rPr>
        <w:t>[</w:t>
      </w:r>
      <w:r>
        <w:t>199] Binary Tree Right Side View</w:t>
      </w:r>
    </w:p>
    <w:p w14:paraId="58F6D193" w14:textId="708AA44F" w:rsidR="0042264C" w:rsidRDefault="0042264C" w:rsidP="00DB68E0">
      <w:pPr>
        <w:ind w:firstLineChars="0" w:firstLine="0"/>
      </w:pPr>
      <w:r>
        <w:rPr>
          <w:rFonts w:hint="eastAsia"/>
        </w:rPr>
        <w:lastRenderedPageBreak/>
        <w:t>给一个二叉树，返回其右视图，从顶到底。</w:t>
      </w:r>
    </w:p>
    <w:p w14:paraId="11CE4C55" w14:textId="3253266E" w:rsidR="00A80689" w:rsidRDefault="00A80689" w:rsidP="00DB68E0">
      <w:pPr>
        <w:ind w:firstLineChars="0" w:firstLine="0"/>
      </w:pPr>
    </w:p>
    <w:p w14:paraId="3AF623BA" w14:textId="0BD1F83A" w:rsidR="00A80689" w:rsidRDefault="00A80689" w:rsidP="00DB68E0">
      <w:pPr>
        <w:ind w:firstLineChars="0" w:firstLine="0"/>
      </w:pPr>
      <w:r>
        <w:rPr>
          <w:rFonts w:hint="eastAsia"/>
        </w:rPr>
        <w:t>这道题比较直观的方法是BFS，用某种方式跟踪当前层的节点，以返回最右边的节点。可以用双队列，将子节点都加入下一层对应的队列中，也可以用哨兵节点标记每一层的结束，还可以跟踪每一层的节点个数。或者用DFS，每次优先遍历右子节点并跟踪深度。</w:t>
      </w:r>
    </w:p>
    <w:p w14:paraId="112C6E17" w14:textId="7088117D" w:rsidR="00D5083F" w:rsidRDefault="00D5083F" w:rsidP="00DB68E0">
      <w:pPr>
        <w:ind w:firstLineChars="0" w:firstLine="0"/>
      </w:pPr>
    </w:p>
    <w:p w14:paraId="2F13DDE6" w14:textId="5053768F" w:rsidR="00D5083F" w:rsidRDefault="00D5083F" w:rsidP="00DB68E0">
      <w:pPr>
        <w:ind w:firstLineChars="0" w:firstLine="0"/>
      </w:pPr>
      <w:r>
        <w:rPr>
          <w:rFonts w:hint="eastAsia"/>
        </w:rPr>
        <w:t>[</w:t>
      </w:r>
      <w:r>
        <w:t>162] Find Peak Element</w:t>
      </w:r>
    </w:p>
    <w:p w14:paraId="2CF83C0B" w14:textId="07F7E5FA" w:rsidR="00D5083F" w:rsidRDefault="00D5083F" w:rsidP="00DB68E0">
      <w:pPr>
        <w:ind w:firstLineChars="0" w:firstLine="0"/>
      </w:pPr>
      <w:r>
        <w:rPr>
          <w:rFonts w:hint="eastAsia"/>
        </w:rPr>
        <w:t>给一个整数数组，找到它其中的peak元素，即严格比邻居大的元素，返回任意一个即可。</w:t>
      </w:r>
    </w:p>
    <w:p w14:paraId="7939F515" w14:textId="3F7C1C44" w:rsidR="00D5083F" w:rsidRDefault="00D5083F" w:rsidP="00DB68E0">
      <w:pPr>
        <w:ind w:firstLineChars="0" w:firstLine="0"/>
      </w:pPr>
    </w:p>
    <w:p w14:paraId="17553D70" w14:textId="5F440D6E" w:rsidR="00D5083F" w:rsidRDefault="00D5083F" w:rsidP="00DB68E0">
      <w:pPr>
        <w:ind w:firstLineChars="0" w:firstLine="0"/>
      </w:pPr>
      <w:r>
        <w:rPr>
          <w:rFonts w:hint="eastAsia"/>
        </w:rPr>
        <w:t>这道题题干花里胡哨的，但其实就是最简单的二分法找最大即可。</w:t>
      </w:r>
    </w:p>
    <w:p w14:paraId="50C42A73" w14:textId="109D506D" w:rsidR="00F63A26" w:rsidRDefault="00F63A26" w:rsidP="00DB68E0">
      <w:pPr>
        <w:ind w:firstLineChars="0" w:firstLine="0"/>
      </w:pPr>
    </w:p>
    <w:p w14:paraId="7E23267B" w14:textId="256A4D0D" w:rsidR="00F63A26" w:rsidRDefault="00F63A26" w:rsidP="00DB68E0">
      <w:pPr>
        <w:ind w:firstLineChars="0" w:firstLine="0"/>
      </w:pPr>
      <w:r>
        <w:rPr>
          <w:rFonts w:hint="eastAsia"/>
        </w:rPr>
        <w:t>[</w:t>
      </w:r>
      <w:r>
        <w:t>528] Random Pick With Weight</w:t>
      </w:r>
    </w:p>
    <w:p w14:paraId="7A1ABA9E" w14:textId="1075D5F4" w:rsidR="00F63A26" w:rsidRDefault="00F63A26" w:rsidP="00DB68E0">
      <w:pPr>
        <w:ind w:firstLineChars="0" w:firstLine="0"/>
      </w:pPr>
      <w:r>
        <w:rPr>
          <w:rFonts w:hint="eastAsia"/>
        </w:rPr>
        <w:t>给一个整数数组，对其加权随机采样，概率是对应值占数列所有值的和的比例。实现这个函数。</w:t>
      </w:r>
    </w:p>
    <w:p w14:paraId="139DA9D7" w14:textId="2289596D" w:rsidR="00F63A26" w:rsidRDefault="00F63A26" w:rsidP="00DB68E0">
      <w:pPr>
        <w:ind w:firstLineChars="0" w:firstLine="0"/>
      </w:pPr>
    </w:p>
    <w:p w14:paraId="0A38668B" w14:textId="17B40F50" w:rsidR="00F63A26" w:rsidRPr="00B15D37" w:rsidRDefault="00F63A26" w:rsidP="00DB68E0">
      <w:pPr>
        <w:ind w:firstLineChars="0" w:firstLine="0"/>
        <w:rPr>
          <w:rFonts w:hint="eastAsia"/>
        </w:rPr>
      </w:pPr>
      <w:r>
        <w:rPr>
          <w:rFonts w:hint="eastAsia"/>
        </w:rPr>
        <w:t>这道题的描述非常抽象，但是可以转化为求前缀和数组和二分查找问题。根据</w:t>
      </w:r>
      <w:r w:rsidR="009804EC">
        <w:rPr>
          <w:rFonts w:hint="eastAsia"/>
        </w:rPr>
        <w:t>数组创建一个前缀和数组，然后生成</w:t>
      </w:r>
      <w:r w:rsidR="009804EC">
        <w:t>0</w:t>
      </w:r>
      <w:r w:rsidR="009804EC">
        <w:rPr>
          <w:rFonts w:hint="eastAsia"/>
        </w:rPr>
        <w:t>到totalsum的随机数，使用二分法判断落在哪个区间，返回区间对应的索引即可。</w:t>
      </w:r>
    </w:p>
    <w:sectPr w:rsidR="00F63A26" w:rsidRPr="00B15D37" w:rsidSect="00965BD7">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B5DE6"/>
    <w:multiLevelType w:val="hybridMultilevel"/>
    <w:tmpl w:val="9A309948"/>
    <w:lvl w:ilvl="0" w:tplc="32E013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236B20"/>
    <w:multiLevelType w:val="hybridMultilevel"/>
    <w:tmpl w:val="FB4C2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87803F6"/>
    <w:multiLevelType w:val="hybridMultilevel"/>
    <w:tmpl w:val="B7A24E08"/>
    <w:lvl w:ilvl="0" w:tplc="5C5E11D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90C4D95"/>
    <w:multiLevelType w:val="hybridMultilevel"/>
    <w:tmpl w:val="B5B8F77C"/>
    <w:lvl w:ilvl="0" w:tplc="8C8EC0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AD00405"/>
    <w:multiLevelType w:val="hybridMultilevel"/>
    <w:tmpl w:val="D4960C7C"/>
    <w:lvl w:ilvl="0" w:tplc="1D02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412E57"/>
    <w:multiLevelType w:val="hybridMultilevel"/>
    <w:tmpl w:val="55A2A94A"/>
    <w:lvl w:ilvl="0" w:tplc="B9EC4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65154A7"/>
    <w:multiLevelType w:val="hybridMultilevel"/>
    <w:tmpl w:val="2D687BF4"/>
    <w:lvl w:ilvl="0" w:tplc="5576E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F6230C4"/>
    <w:multiLevelType w:val="hybridMultilevel"/>
    <w:tmpl w:val="31120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0FC0E46"/>
    <w:multiLevelType w:val="hybridMultilevel"/>
    <w:tmpl w:val="9AB0E6A4"/>
    <w:lvl w:ilvl="0" w:tplc="D15A07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3E12802"/>
    <w:multiLevelType w:val="hybridMultilevel"/>
    <w:tmpl w:val="4AF05338"/>
    <w:lvl w:ilvl="0" w:tplc="CC1026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F366E55"/>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078233E"/>
    <w:multiLevelType w:val="hybridMultilevel"/>
    <w:tmpl w:val="2B04A396"/>
    <w:lvl w:ilvl="0" w:tplc="0E5EA7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4B30574"/>
    <w:multiLevelType w:val="hybridMultilevel"/>
    <w:tmpl w:val="A39ACD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895704B"/>
    <w:multiLevelType w:val="hybridMultilevel"/>
    <w:tmpl w:val="B6F8CF88"/>
    <w:lvl w:ilvl="0" w:tplc="DBEA4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B074790"/>
    <w:multiLevelType w:val="hybridMultilevel"/>
    <w:tmpl w:val="2174CDE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D0A6DA0"/>
    <w:multiLevelType w:val="hybridMultilevel"/>
    <w:tmpl w:val="D71604E4"/>
    <w:lvl w:ilvl="0" w:tplc="DBD657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E574925"/>
    <w:multiLevelType w:val="hybridMultilevel"/>
    <w:tmpl w:val="ABA41D9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400E0DF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A3327B2"/>
    <w:multiLevelType w:val="hybridMultilevel"/>
    <w:tmpl w:val="BA586588"/>
    <w:lvl w:ilvl="0" w:tplc="70C243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60667953"/>
    <w:multiLevelType w:val="hybridMultilevel"/>
    <w:tmpl w:val="5DA855BC"/>
    <w:lvl w:ilvl="0" w:tplc="E7A67E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779A2111"/>
    <w:multiLevelType w:val="hybridMultilevel"/>
    <w:tmpl w:val="6B16BDA0"/>
    <w:lvl w:ilvl="0" w:tplc="E772B5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A305391"/>
    <w:multiLevelType w:val="hybridMultilevel"/>
    <w:tmpl w:val="48F66E8A"/>
    <w:lvl w:ilvl="0" w:tplc="D2E095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4"/>
  </w:num>
  <w:num w:numId="3">
    <w:abstractNumId w:val="9"/>
  </w:num>
  <w:num w:numId="4">
    <w:abstractNumId w:val="8"/>
  </w:num>
  <w:num w:numId="5">
    <w:abstractNumId w:val="13"/>
  </w:num>
  <w:num w:numId="6">
    <w:abstractNumId w:val="0"/>
  </w:num>
  <w:num w:numId="7">
    <w:abstractNumId w:val="16"/>
  </w:num>
  <w:num w:numId="8">
    <w:abstractNumId w:val="12"/>
  </w:num>
  <w:num w:numId="9">
    <w:abstractNumId w:val="14"/>
  </w:num>
  <w:num w:numId="10">
    <w:abstractNumId w:val="11"/>
  </w:num>
  <w:num w:numId="11">
    <w:abstractNumId w:val="19"/>
  </w:num>
  <w:num w:numId="12">
    <w:abstractNumId w:val="2"/>
  </w:num>
  <w:num w:numId="13">
    <w:abstractNumId w:val="18"/>
  </w:num>
  <w:num w:numId="14">
    <w:abstractNumId w:val="3"/>
  </w:num>
  <w:num w:numId="15">
    <w:abstractNumId w:val="21"/>
  </w:num>
  <w:num w:numId="16">
    <w:abstractNumId w:val="15"/>
  </w:num>
  <w:num w:numId="17">
    <w:abstractNumId w:val="1"/>
  </w:num>
  <w:num w:numId="18">
    <w:abstractNumId w:val="17"/>
  </w:num>
  <w:num w:numId="19">
    <w:abstractNumId w:val="20"/>
  </w:num>
  <w:num w:numId="20">
    <w:abstractNumId w:val="7"/>
  </w:num>
  <w:num w:numId="21">
    <w:abstractNumId w:val="10"/>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24"/>
    <w:rsid w:val="00012E24"/>
    <w:rsid w:val="00013A7B"/>
    <w:rsid w:val="00031BE6"/>
    <w:rsid w:val="00067AE0"/>
    <w:rsid w:val="000B76DD"/>
    <w:rsid w:val="000C4356"/>
    <w:rsid w:val="000C754A"/>
    <w:rsid w:val="000F6927"/>
    <w:rsid w:val="00133C26"/>
    <w:rsid w:val="00143BF5"/>
    <w:rsid w:val="001562C2"/>
    <w:rsid w:val="0016531B"/>
    <w:rsid w:val="001A6C59"/>
    <w:rsid w:val="001B2E4C"/>
    <w:rsid w:val="001C388E"/>
    <w:rsid w:val="001D2F14"/>
    <w:rsid w:val="001E544B"/>
    <w:rsid w:val="002027C2"/>
    <w:rsid w:val="00221ADF"/>
    <w:rsid w:val="00240CD0"/>
    <w:rsid w:val="00280461"/>
    <w:rsid w:val="00280A5A"/>
    <w:rsid w:val="00287DAF"/>
    <w:rsid w:val="0029491D"/>
    <w:rsid w:val="00297915"/>
    <w:rsid w:val="002A47BD"/>
    <w:rsid w:val="002A7932"/>
    <w:rsid w:val="002C6530"/>
    <w:rsid w:val="002F487D"/>
    <w:rsid w:val="003378F4"/>
    <w:rsid w:val="003451C5"/>
    <w:rsid w:val="00350D2F"/>
    <w:rsid w:val="0036367F"/>
    <w:rsid w:val="003753E6"/>
    <w:rsid w:val="00393042"/>
    <w:rsid w:val="003A1A81"/>
    <w:rsid w:val="00405A13"/>
    <w:rsid w:val="00414593"/>
    <w:rsid w:val="0042264C"/>
    <w:rsid w:val="004400BD"/>
    <w:rsid w:val="00535CC9"/>
    <w:rsid w:val="0054129B"/>
    <w:rsid w:val="0054273F"/>
    <w:rsid w:val="005443C3"/>
    <w:rsid w:val="00590614"/>
    <w:rsid w:val="005945E1"/>
    <w:rsid w:val="00595290"/>
    <w:rsid w:val="00597858"/>
    <w:rsid w:val="005B263E"/>
    <w:rsid w:val="005B61AF"/>
    <w:rsid w:val="00607676"/>
    <w:rsid w:val="00620902"/>
    <w:rsid w:val="00650393"/>
    <w:rsid w:val="0065642D"/>
    <w:rsid w:val="00662290"/>
    <w:rsid w:val="00695260"/>
    <w:rsid w:val="006B0221"/>
    <w:rsid w:val="006D764B"/>
    <w:rsid w:val="006E50F0"/>
    <w:rsid w:val="006F72F4"/>
    <w:rsid w:val="00712EA6"/>
    <w:rsid w:val="0073124D"/>
    <w:rsid w:val="007412E2"/>
    <w:rsid w:val="00742D45"/>
    <w:rsid w:val="007D3473"/>
    <w:rsid w:val="007D3495"/>
    <w:rsid w:val="00811B9B"/>
    <w:rsid w:val="00827B7A"/>
    <w:rsid w:val="008A7818"/>
    <w:rsid w:val="008D7B58"/>
    <w:rsid w:val="008E0ACE"/>
    <w:rsid w:val="008E32E4"/>
    <w:rsid w:val="00940BAC"/>
    <w:rsid w:val="0094539D"/>
    <w:rsid w:val="00965BD7"/>
    <w:rsid w:val="009768A1"/>
    <w:rsid w:val="009804EC"/>
    <w:rsid w:val="009B31E4"/>
    <w:rsid w:val="009C7BE3"/>
    <w:rsid w:val="009F220D"/>
    <w:rsid w:val="00A05880"/>
    <w:rsid w:val="00A80689"/>
    <w:rsid w:val="00AA22FA"/>
    <w:rsid w:val="00AD228E"/>
    <w:rsid w:val="00AD3E96"/>
    <w:rsid w:val="00AE5A56"/>
    <w:rsid w:val="00B01340"/>
    <w:rsid w:val="00B15D37"/>
    <w:rsid w:val="00BB0BD5"/>
    <w:rsid w:val="00BC3EAB"/>
    <w:rsid w:val="00BE5E87"/>
    <w:rsid w:val="00C10118"/>
    <w:rsid w:val="00C16965"/>
    <w:rsid w:val="00C86C97"/>
    <w:rsid w:val="00CA0EAF"/>
    <w:rsid w:val="00CC2567"/>
    <w:rsid w:val="00CF6DA9"/>
    <w:rsid w:val="00D5083F"/>
    <w:rsid w:val="00D62325"/>
    <w:rsid w:val="00D66323"/>
    <w:rsid w:val="00D703B2"/>
    <w:rsid w:val="00DB2764"/>
    <w:rsid w:val="00DB68E0"/>
    <w:rsid w:val="00DC5035"/>
    <w:rsid w:val="00DD494F"/>
    <w:rsid w:val="00DD7A17"/>
    <w:rsid w:val="00E07001"/>
    <w:rsid w:val="00E258F7"/>
    <w:rsid w:val="00E44E6F"/>
    <w:rsid w:val="00EC22DD"/>
    <w:rsid w:val="00F02369"/>
    <w:rsid w:val="00F150BE"/>
    <w:rsid w:val="00F25212"/>
    <w:rsid w:val="00F63A26"/>
    <w:rsid w:val="00F64ADF"/>
    <w:rsid w:val="00F73DEF"/>
    <w:rsid w:val="00FC4180"/>
    <w:rsid w:val="00FF4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7D9D"/>
  <w15:chartTrackingRefBased/>
  <w15:docId w15:val="{13A59532-F4E2-4355-BB1E-9B48B143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1340"/>
    <w:pPr>
      <w:widowControl w:val="0"/>
      <w:ind w:firstLineChars="200" w:firstLine="2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491D"/>
    <w:pPr>
      <w:ind w:firstLine="420"/>
    </w:pPr>
  </w:style>
  <w:style w:type="paragraph" w:styleId="a4">
    <w:name w:val="Date"/>
    <w:basedOn w:val="a"/>
    <w:next w:val="a"/>
    <w:link w:val="a5"/>
    <w:uiPriority w:val="99"/>
    <w:semiHidden/>
    <w:unhideWhenUsed/>
    <w:rsid w:val="006F72F4"/>
    <w:pPr>
      <w:ind w:leftChars="2500" w:left="100"/>
    </w:pPr>
  </w:style>
  <w:style w:type="character" w:customStyle="1" w:styleId="a5">
    <w:name w:val="日期 字符"/>
    <w:basedOn w:val="a0"/>
    <w:link w:val="a4"/>
    <w:uiPriority w:val="99"/>
    <w:semiHidden/>
    <w:rsid w:val="006F72F4"/>
  </w:style>
  <w:style w:type="table" w:styleId="a6">
    <w:name w:val="Table Grid"/>
    <w:basedOn w:val="a1"/>
    <w:uiPriority w:val="39"/>
    <w:rsid w:val="007D34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FF408A"/>
    <w:rPr>
      <w:color w:val="0563C1" w:themeColor="hyperlink"/>
      <w:u w:val="single"/>
    </w:rPr>
  </w:style>
  <w:style w:type="character" w:styleId="a8">
    <w:name w:val="Unresolved Mention"/>
    <w:basedOn w:val="a0"/>
    <w:uiPriority w:val="99"/>
    <w:semiHidden/>
    <w:unhideWhenUsed/>
    <w:rsid w:val="00FF408A"/>
    <w:rPr>
      <w:color w:val="605E5C"/>
      <w:shd w:val="clear" w:color="auto" w:fill="E1DFDD"/>
    </w:rPr>
  </w:style>
  <w:style w:type="character" w:styleId="a9">
    <w:name w:val="FollowedHyperlink"/>
    <w:basedOn w:val="a0"/>
    <w:uiPriority w:val="99"/>
    <w:semiHidden/>
    <w:unhideWhenUsed/>
    <w:rsid w:val="00FF40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063">
      <w:bodyDiv w:val="1"/>
      <w:marLeft w:val="0"/>
      <w:marRight w:val="0"/>
      <w:marTop w:val="0"/>
      <w:marBottom w:val="0"/>
      <w:divBdr>
        <w:top w:val="none" w:sz="0" w:space="0" w:color="auto"/>
        <w:left w:val="none" w:sz="0" w:space="0" w:color="auto"/>
        <w:bottom w:val="none" w:sz="0" w:space="0" w:color="auto"/>
        <w:right w:val="none" w:sz="0" w:space="0" w:color="auto"/>
      </w:divBdr>
      <w:divsChild>
        <w:div w:id="319621347">
          <w:marLeft w:val="0"/>
          <w:marRight w:val="0"/>
          <w:marTop w:val="0"/>
          <w:marBottom w:val="0"/>
          <w:divBdr>
            <w:top w:val="none" w:sz="0" w:space="0" w:color="auto"/>
            <w:left w:val="none" w:sz="0" w:space="0" w:color="auto"/>
            <w:bottom w:val="none" w:sz="0" w:space="0" w:color="auto"/>
            <w:right w:val="none" w:sz="0" w:space="0" w:color="auto"/>
          </w:divBdr>
        </w:div>
      </w:divsChild>
    </w:div>
    <w:div w:id="82410956">
      <w:bodyDiv w:val="1"/>
      <w:marLeft w:val="0"/>
      <w:marRight w:val="0"/>
      <w:marTop w:val="0"/>
      <w:marBottom w:val="0"/>
      <w:divBdr>
        <w:top w:val="none" w:sz="0" w:space="0" w:color="auto"/>
        <w:left w:val="none" w:sz="0" w:space="0" w:color="auto"/>
        <w:bottom w:val="none" w:sz="0" w:space="0" w:color="auto"/>
        <w:right w:val="none" w:sz="0" w:space="0" w:color="auto"/>
      </w:divBdr>
      <w:divsChild>
        <w:div w:id="1997493864">
          <w:marLeft w:val="0"/>
          <w:marRight w:val="0"/>
          <w:marTop w:val="0"/>
          <w:marBottom w:val="0"/>
          <w:divBdr>
            <w:top w:val="none" w:sz="0" w:space="0" w:color="auto"/>
            <w:left w:val="none" w:sz="0" w:space="0" w:color="auto"/>
            <w:bottom w:val="none" w:sz="0" w:space="0" w:color="auto"/>
            <w:right w:val="none" w:sz="0" w:space="0" w:color="auto"/>
          </w:divBdr>
        </w:div>
      </w:divsChild>
    </w:div>
    <w:div w:id="160700436">
      <w:bodyDiv w:val="1"/>
      <w:marLeft w:val="0"/>
      <w:marRight w:val="0"/>
      <w:marTop w:val="0"/>
      <w:marBottom w:val="0"/>
      <w:divBdr>
        <w:top w:val="none" w:sz="0" w:space="0" w:color="auto"/>
        <w:left w:val="none" w:sz="0" w:space="0" w:color="auto"/>
        <w:bottom w:val="none" w:sz="0" w:space="0" w:color="auto"/>
        <w:right w:val="none" w:sz="0" w:space="0" w:color="auto"/>
      </w:divBdr>
      <w:divsChild>
        <w:div w:id="767121051">
          <w:marLeft w:val="0"/>
          <w:marRight w:val="0"/>
          <w:marTop w:val="0"/>
          <w:marBottom w:val="0"/>
          <w:divBdr>
            <w:top w:val="none" w:sz="0" w:space="0" w:color="auto"/>
            <w:left w:val="none" w:sz="0" w:space="0" w:color="auto"/>
            <w:bottom w:val="none" w:sz="0" w:space="0" w:color="auto"/>
            <w:right w:val="none" w:sz="0" w:space="0" w:color="auto"/>
          </w:divBdr>
        </w:div>
      </w:divsChild>
    </w:div>
    <w:div w:id="216936307">
      <w:bodyDiv w:val="1"/>
      <w:marLeft w:val="0"/>
      <w:marRight w:val="0"/>
      <w:marTop w:val="0"/>
      <w:marBottom w:val="0"/>
      <w:divBdr>
        <w:top w:val="none" w:sz="0" w:space="0" w:color="auto"/>
        <w:left w:val="none" w:sz="0" w:space="0" w:color="auto"/>
        <w:bottom w:val="none" w:sz="0" w:space="0" w:color="auto"/>
        <w:right w:val="none" w:sz="0" w:space="0" w:color="auto"/>
      </w:divBdr>
      <w:divsChild>
        <w:div w:id="996036834">
          <w:marLeft w:val="0"/>
          <w:marRight w:val="0"/>
          <w:marTop w:val="0"/>
          <w:marBottom w:val="0"/>
          <w:divBdr>
            <w:top w:val="none" w:sz="0" w:space="0" w:color="auto"/>
            <w:left w:val="none" w:sz="0" w:space="0" w:color="auto"/>
            <w:bottom w:val="none" w:sz="0" w:space="0" w:color="auto"/>
            <w:right w:val="none" w:sz="0" w:space="0" w:color="auto"/>
          </w:divBdr>
        </w:div>
      </w:divsChild>
    </w:div>
    <w:div w:id="395711789">
      <w:bodyDiv w:val="1"/>
      <w:marLeft w:val="0"/>
      <w:marRight w:val="0"/>
      <w:marTop w:val="0"/>
      <w:marBottom w:val="0"/>
      <w:divBdr>
        <w:top w:val="none" w:sz="0" w:space="0" w:color="auto"/>
        <w:left w:val="none" w:sz="0" w:space="0" w:color="auto"/>
        <w:bottom w:val="none" w:sz="0" w:space="0" w:color="auto"/>
        <w:right w:val="none" w:sz="0" w:space="0" w:color="auto"/>
      </w:divBdr>
      <w:divsChild>
        <w:div w:id="1214150341">
          <w:marLeft w:val="0"/>
          <w:marRight w:val="0"/>
          <w:marTop w:val="0"/>
          <w:marBottom w:val="0"/>
          <w:divBdr>
            <w:top w:val="none" w:sz="0" w:space="0" w:color="auto"/>
            <w:left w:val="none" w:sz="0" w:space="0" w:color="auto"/>
            <w:bottom w:val="none" w:sz="0" w:space="0" w:color="auto"/>
            <w:right w:val="none" w:sz="0" w:space="0" w:color="auto"/>
          </w:divBdr>
        </w:div>
      </w:divsChild>
    </w:div>
    <w:div w:id="525824887">
      <w:bodyDiv w:val="1"/>
      <w:marLeft w:val="0"/>
      <w:marRight w:val="0"/>
      <w:marTop w:val="0"/>
      <w:marBottom w:val="0"/>
      <w:divBdr>
        <w:top w:val="none" w:sz="0" w:space="0" w:color="auto"/>
        <w:left w:val="none" w:sz="0" w:space="0" w:color="auto"/>
        <w:bottom w:val="none" w:sz="0" w:space="0" w:color="auto"/>
        <w:right w:val="none" w:sz="0" w:space="0" w:color="auto"/>
      </w:divBdr>
      <w:divsChild>
        <w:div w:id="866135154">
          <w:marLeft w:val="0"/>
          <w:marRight w:val="0"/>
          <w:marTop w:val="0"/>
          <w:marBottom w:val="0"/>
          <w:divBdr>
            <w:top w:val="none" w:sz="0" w:space="0" w:color="auto"/>
            <w:left w:val="none" w:sz="0" w:space="0" w:color="auto"/>
            <w:bottom w:val="none" w:sz="0" w:space="0" w:color="auto"/>
            <w:right w:val="none" w:sz="0" w:space="0" w:color="auto"/>
          </w:divBdr>
        </w:div>
      </w:divsChild>
    </w:div>
    <w:div w:id="548416300">
      <w:bodyDiv w:val="1"/>
      <w:marLeft w:val="0"/>
      <w:marRight w:val="0"/>
      <w:marTop w:val="0"/>
      <w:marBottom w:val="0"/>
      <w:divBdr>
        <w:top w:val="none" w:sz="0" w:space="0" w:color="auto"/>
        <w:left w:val="none" w:sz="0" w:space="0" w:color="auto"/>
        <w:bottom w:val="none" w:sz="0" w:space="0" w:color="auto"/>
        <w:right w:val="none" w:sz="0" w:space="0" w:color="auto"/>
      </w:divBdr>
      <w:divsChild>
        <w:div w:id="1145196430">
          <w:marLeft w:val="0"/>
          <w:marRight w:val="0"/>
          <w:marTop w:val="0"/>
          <w:marBottom w:val="0"/>
          <w:divBdr>
            <w:top w:val="none" w:sz="0" w:space="0" w:color="auto"/>
            <w:left w:val="none" w:sz="0" w:space="0" w:color="auto"/>
            <w:bottom w:val="none" w:sz="0" w:space="0" w:color="auto"/>
            <w:right w:val="none" w:sz="0" w:space="0" w:color="auto"/>
          </w:divBdr>
        </w:div>
      </w:divsChild>
    </w:div>
    <w:div w:id="1025209472">
      <w:bodyDiv w:val="1"/>
      <w:marLeft w:val="0"/>
      <w:marRight w:val="0"/>
      <w:marTop w:val="0"/>
      <w:marBottom w:val="0"/>
      <w:divBdr>
        <w:top w:val="none" w:sz="0" w:space="0" w:color="auto"/>
        <w:left w:val="none" w:sz="0" w:space="0" w:color="auto"/>
        <w:bottom w:val="none" w:sz="0" w:space="0" w:color="auto"/>
        <w:right w:val="none" w:sz="0" w:space="0" w:color="auto"/>
      </w:divBdr>
      <w:divsChild>
        <w:div w:id="2050717329">
          <w:marLeft w:val="0"/>
          <w:marRight w:val="0"/>
          <w:marTop w:val="0"/>
          <w:marBottom w:val="0"/>
          <w:divBdr>
            <w:top w:val="none" w:sz="0" w:space="0" w:color="auto"/>
            <w:left w:val="none" w:sz="0" w:space="0" w:color="auto"/>
            <w:bottom w:val="none" w:sz="0" w:space="0" w:color="auto"/>
            <w:right w:val="none" w:sz="0" w:space="0" w:color="auto"/>
          </w:divBdr>
        </w:div>
      </w:divsChild>
    </w:div>
    <w:div w:id="1195728756">
      <w:bodyDiv w:val="1"/>
      <w:marLeft w:val="0"/>
      <w:marRight w:val="0"/>
      <w:marTop w:val="0"/>
      <w:marBottom w:val="0"/>
      <w:divBdr>
        <w:top w:val="none" w:sz="0" w:space="0" w:color="auto"/>
        <w:left w:val="none" w:sz="0" w:space="0" w:color="auto"/>
        <w:bottom w:val="none" w:sz="0" w:space="0" w:color="auto"/>
        <w:right w:val="none" w:sz="0" w:space="0" w:color="auto"/>
      </w:divBdr>
      <w:divsChild>
        <w:div w:id="1713385027">
          <w:marLeft w:val="0"/>
          <w:marRight w:val="0"/>
          <w:marTop w:val="0"/>
          <w:marBottom w:val="0"/>
          <w:divBdr>
            <w:top w:val="none" w:sz="0" w:space="0" w:color="auto"/>
            <w:left w:val="none" w:sz="0" w:space="0" w:color="auto"/>
            <w:bottom w:val="none" w:sz="0" w:space="0" w:color="auto"/>
            <w:right w:val="none" w:sz="0" w:space="0" w:color="auto"/>
          </w:divBdr>
        </w:div>
      </w:divsChild>
    </w:div>
    <w:div w:id="1218592591">
      <w:bodyDiv w:val="1"/>
      <w:marLeft w:val="0"/>
      <w:marRight w:val="0"/>
      <w:marTop w:val="0"/>
      <w:marBottom w:val="0"/>
      <w:divBdr>
        <w:top w:val="none" w:sz="0" w:space="0" w:color="auto"/>
        <w:left w:val="none" w:sz="0" w:space="0" w:color="auto"/>
        <w:bottom w:val="none" w:sz="0" w:space="0" w:color="auto"/>
        <w:right w:val="none" w:sz="0" w:space="0" w:color="auto"/>
      </w:divBdr>
      <w:divsChild>
        <w:div w:id="1875532918">
          <w:marLeft w:val="0"/>
          <w:marRight w:val="0"/>
          <w:marTop w:val="0"/>
          <w:marBottom w:val="0"/>
          <w:divBdr>
            <w:top w:val="none" w:sz="0" w:space="0" w:color="auto"/>
            <w:left w:val="none" w:sz="0" w:space="0" w:color="auto"/>
            <w:bottom w:val="none" w:sz="0" w:space="0" w:color="auto"/>
            <w:right w:val="none" w:sz="0" w:space="0" w:color="auto"/>
          </w:divBdr>
        </w:div>
      </w:divsChild>
    </w:div>
    <w:div w:id="1352953839">
      <w:bodyDiv w:val="1"/>
      <w:marLeft w:val="0"/>
      <w:marRight w:val="0"/>
      <w:marTop w:val="0"/>
      <w:marBottom w:val="0"/>
      <w:divBdr>
        <w:top w:val="none" w:sz="0" w:space="0" w:color="auto"/>
        <w:left w:val="none" w:sz="0" w:space="0" w:color="auto"/>
        <w:bottom w:val="none" w:sz="0" w:space="0" w:color="auto"/>
        <w:right w:val="none" w:sz="0" w:space="0" w:color="auto"/>
      </w:divBdr>
      <w:divsChild>
        <w:div w:id="539126036">
          <w:marLeft w:val="0"/>
          <w:marRight w:val="0"/>
          <w:marTop w:val="0"/>
          <w:marBottom w:val="0"/>
          <w:divBdr>
            <w:top w:val="none" w:sz="0" w:space="0" w:color="auto"/>
            <w:left w:val="none" w:sz="0" w:space="0" w:color="auto"/>
            <w:bottom w:val="none" w:sz="0" w:space="0" w:color="auto"/>
            <w:right w:val="none" w:sz="0" w:space="0" w:color="auto"/>
          </w:divBdr>
        </w:div>
      </w:divsChild>
    </w:div>
    <w:div w:id="2059041080">
      <w:bodyDiv w:val="1"/>
      <w:marLeft w:val="0"/>
      <w:marRight w:val="0"/>
      <w:marTop w:val="0"/>
      <w:marBottom w:val="0"/>
      <w:divBdr>
        <w:top w:val="none" w:sz="0" w:space="0" w:color="auto"/>
        <w:left w:val="none" w:sz="0" w:space="0" w:color="auto"/>
        <w:bottom w:val="none" w:sz="0" w:space="0" w:color="auto"/>
        <w:right w:val="none" w:sz="0" w:space="0" w:color="auto"/>
      </w:divBdr>
      <w:divsChild>
        <w:div w:id="1250307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programmercarl.com/0704.%E4%BA%8C%E5%88%86%E6%9F%A5%E6%89%BE.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ogrammercarl.com/0027.%E7%A7%BB%E9%99%A4%E5%85%83%E7%B4%A0.html"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EEF437-E6D6-420C-8D3D-07E012C31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19</Pages>
  <Words>2672</Words>
  <Characters>15232</Characters>
  <Application>Microsoft Office Word</Application>
  <DocSecurity>0</DocSecurity>
  <Lines>126</Lines>
  <Paragraphs>35</Paragraphs>
  <ScaleCrop>false</ScaleCrop>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逊之 闻</dc:creator>
  <cp:keywords/>
  <dc:description/>
  <cp:lastModifiedBy>逊之 闻</cp:lastModifiedBy>
  <cp:revision>87</cp:revision>
  <dcterms:created xsi:type="dcterms:W3CDTF">2023-09-11T02:27:00Z</dcterms:created>
  <dcterms:modified xsi:type="dcterms:W3CDTF">2024-11-18T00:02:00Z</dcterms:modified>
</cp:coreProperties>
</file>